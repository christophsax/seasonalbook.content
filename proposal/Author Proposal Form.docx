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DB5" w14:textId="77777777" w:rsidR="00540F51" w:rsidRDefault="008810E5">
      <w:pPr>
        <w:jc w:val="center"/>
        <w:rPr>
          <w:rFonts w:ascii="Arial" w:hAnsi="Arial"/>
          <w:b/>
          <w:sz w:val="28"/>
        </w:rPr>
      </w:pPr>
      <w:r>
        <w:rPr>
          <w:rFonts w:ascii="Arial" w:hAnsi="Arial"/>
          <w:b/>
          <w:sz w:val="28"/>
        </w:rPr>
        <w:t>STATISTICS BOOK PROPOSAL</w:t>
      </w:r>
    </w:p>
    <w:p w14:paraId="50C8C9A4" w14:textId="77777777" w:rsidR="00540F51" w:rsidRDefault="00540F51">
      <w:pPr>
        <w:jc w:val="center"/>
        <w:rPr>
          <w:rFonts w:ascii="Arial" w:hAnsi="Arial"/>
          <w:b/>
          <w:sz w:val="28"/>
        </w:rPr>
      </w:pPr>
      <w:r>
        <w:rPr>
          <w:rFonts w:ascii="Arial" w:hAnsi="Arial"/>
          <w:b/>
          <w:sz w:val="28"/>
        </w:rPr>
        <w:t>Chapman &amp; Hall/CRC</w:t>
      </w:r>
    </w:p>
    <w:p w14:paraId="41EC7DF5" w14:textId="77777777" w:rsidR="000247EB" w:rsidRDefault="000247EB">
      <w:pPr>
        <w:jc w:val="center"/>
        <w:rPr>
          <w:rFonts w:ascii="Arial" w:hAnsi="Arial"/>
          <w:b/>
          <w:sz w:val="28"/>
        </w:rPr>
      </w:pPr>
    </w:p>
    <w:tbl>
      <w:tblPr>
        <w:tblW w:w="9889" w:type="dxa"/>
        <w:tblLook w:val="04A0" w:firstRow="1" w:lastRow="0" w:firstColumn="1" w:lastColumn="0" w:noHBand="0" w:noVBand="1"/>
      </w:tblPr>
      <w:tblGrid>
        <w:gridCol w:w="9889"/>
      </w:tblGrid>
      <w:tr w:rsidR="000247EB" w:rsidRPr="000247EB" w14:paraId="7424150B" w14:textId="77777777" w:rsidTr="000247EB">
        <w:trPr>
          <w:trHeight w:val="454"/>
        </w:trPr>
        <w:tc>
          <w:tcPr>
            <w:tcW w:w="9889" w:type="dxa"/>
            <w:tcBorders>
              <w:top w:val="single" w:sz="12" w:space="0" w:color="000000"/>
            </w:tcBorders>
            <w:vAlign w:val="center"/>
          </w:tcPr>
          <w:p w14:paraId="28A8F0A1" w14:textId="77777777" w:rsidR="000247EB" w:rsidRPr="000247EB" w:rsidRDefault="000247EB" w:rsidP="009A40E2">
            <w:pPr>
              <w:jc w:val="both"/>
              <w:rPr>
                <w:rFonts w:ascii="Arial" w:hAnsi="Arial" w:cs="Arial"/>
                <w:b/>
                <w:sz w:val="22"/>
                <w:szCs w:val="22"/>
              </w:rPr>
            </w:pPr>
            <w:r>
              <w:rPr>
                <w:rFonts w:ascii="Arial" w:hAnsi="Arial" w:cs="Arial"/>
                <w:b/>
                <w:sz w:val="22"/>
                <w:szCs w:val="22"/>
              </w:rPr>
              <w:t>TITLE</w:t>
            </w:r>
            <w:r w:rsidRPr="000247EB">
              <w:rPr>
                <w:rFonts w:ascii="Arial" w:hAnsi="Arial" w:cs="Arial"/>
                <w:b/>
                <w:sz w:val="22"/>
                <w:szCs w:val="22"/>
              </w:rPr>
              <w:t xml:space="preserve"> AND AUTHOR</w:t>
            </w:r>
            <w:r w:rsidR="009A40E2">
              <w:rPr>
                <w:rFonts w:ascii="Arial" w:hAnsi="Arial" w:cs="Arial"/>
                <w:b/>
                <w:sz w:val="22"/>
                <w:szCs w:val="22"/>
              </w:rPr>
              <w:t>(S)</w:t>
            </w:r>
          </w:p>
        </w:tc>
      </w:tr>
      <w:tr w:rsidR="00540F51" w:rsidRPr="00E96C1D" w14:paraId="1C085408" w14:textId="77777777" w:rsidTr="000247EB">
        <w:tblPrEx>
          <w:tblLook w:val="0000" w:firstRow="0" w:lastRow="0" w:firstColumn="0" w:lastColumn="0" w:noHBand="0" w:noVBand="0"/>
        </w:tblPrEx>
        <w:tc>
          <w:tcPr>
            <w:tcW w:w="9889" w:type="dxa"/>
          </w:tcPr>
          <w:p w14:paraId="27484EEB" w14:textId="77777777" w:rsidR="00540F51" w:rsidRPr="00E96C1D" w:rsidRDefault="00540F51" w:rsidP="006D53D7">
            <w:pPr>
              <w:rPr>
                <w:rFonts w:ascii="Arial" w:hAnsi="Arial"/>
                <w:b/>
                <w:sz w:val="22"/>
              </w:rPr>
            </w:pPr>
            <w:r w:rsidRPr="00E96C1D">
              <w:rPr>
                <w:rFonts w:ascii="Arial" w:hAnsi="Arial"/>
                <w:b/>
                <w:sz w:val="22"/>
              </w:rPr>
              <w:t>1. Provisional title of your book</w:t>
            </w:r>
            <w:r w:rsidR="008810E5" w:rsidRPr="00E96C1D">
              <w:rPr>
                <w:rFonts w:ascii="Arial" w:hAnsi="Arial"/>
                <w:b/>
                <w:sz w:val="22"/>
              </w:rPr>
              <w:t>.</w:t>
            </w:r>
          </w:p>
        </w:tc>
      </w:tr>
      <w:tr w:rsidR="00540F51" w:rsidRPr="005E08D1" w14:paraId="736041F2" w14:textId="77777777" w:rsidTr="000247EB">
        <w:tblPrEx>
          <w:tblLook w:val="0000" w:firstRow="0" w:lastRow="0" w:firstColumn="0" w:lastColumn="0" w:noHBand="0" w:noVBand="0"/>
        </w:tblPrEx>
        <w:tc>
          <w:tcPr>
            <w:tcW w:w="9889" w:type="dxa"/>
          </w:tcPr>
          <w:p w14:paraId="068C7566" w14:textId="77777777" w:rsidR="00540F51" w:rsidRDefault="00540F51">
            <w:pPr>
              <w:rPr>
                <w:rFonts w:ascii="Arial" w:hAnsi="Arial"/>
                <w:sz w:val="22"/>
              </w:rPr>
            </w:pPr>
          </w:p>
          <w:p w14:paraId="55809043" w14:textId="77777777" w:rsidR="009548AD" w:rsidRPr="005E08D1" w:rsidRDefault="009548AD">
            <w:pPr>
              <w:rPr>
                <w:rFonts w:ascii="Arial" w:hAnsi="Arial"/>
                <w:sz w:val="22"/>
              </w:rPr>
            </w:pPr>
            <w:r>
              <w:rPr>
                <w:rFonts w:ascii="Arial" w:hAnsi="Arial"/>
                <w:sz w:val="22"/>
              </w:rPr>
              <w:t>Seasonal Adjustment in R: seasonal and X-13ARIMA-SEATS</w:t>
            </w:r>
          </w:p>
          <w:p w14:paraId="402B3BBF" w14:textId="6969D6D4" w:rsidR="00540F51" w:rsidRDefault="00540F51">
            <w:pPr>
              <w:rPr>
                <w:ins w:id="0" w:author="Christoph Sax" w:date="2019-05-11T16:18:00Z"/>
                <w:rFonts w:ascii="Arial" w:hAnsi="Arial"/>
                <w:sz w:val="22"/>
              </w:rPr>
            </w:pPr>
          </w:p>
          <w:p w14:paraId="1C637CED" w14:textId="7C055A55" w:rsidR="00A60014" w:rsidRDefault="00A60014">
            <w:pPr>
              <w:rPr>
                <w:ins w:id="1" w:author="Christoph Sax" w:date="2019-05-11T16:19:00Z"/>
                <w:rFonts w:ascii="Arial" w:hAnsi="Arial"/>
                <w:sz w:val="22"/>
              </w:rPr>
            </w:pPr>
            <w:ins w:id="2" w:author="Christoph Sax" w:date="2019-05-11T16:18:00Z">
              <w:r>
                <w:rPr>
                  <w:rFonts w:ascii="Arial" w:hAnsi="Arial"/>
                  <w:sz w:val="22"/>
                </w:rPr>
                <w:t xml:space="preserve">Seasonal </w:t>
              </w:r>
            </w:ins>
            <w:proofErr w:type="spellStart"/>
            <w:ins w:id="3" w:author="Christoph Sax" w:date="2019-05-11T16:19:00Z">
              <w:r>
                <w:rPr>
                  <w:rFonts w:ascii="Arial" w:hAnsi="Arial"/>
                  <w:sz w:val="22"/>
                </w:rPr>
                <w:t>a</w:t>
              </w:r>
            </w:ins>
            <w:ins w:id="4" w:author="Christoph Sax" w:date="2019-05-11T16:18:00Z">
              <w:r>
                <w:rPr>
                  <w:rFonts w:ascii="Arial" w:hAnsi="Arial"/>
                  <w:sz w:val="22"/>
                </w:rPr>
                <w:t>djustement</w:t>
              </w:r>
              <w:proofErr w:type="spellEnd"/>
              <w:r>
                <w:rPr>
                  <w:rFonts w:ascii="Arial" w:hAnsi="Arial"/>
                  <w:sz w:val="22"/>
                </w:rPr>
                <w:t xml:space="preserve"> with </w:t>
              </w:r>
            </w:ins>
            <w:ins w:id="5" w:author="Christoph Sax" w:date="2019-05-11T16:19:00Z">
              <w:r>
                <w:rPr>
                  <w:rFonts w:ascii="Arial" w:hAnsi="Arial"/>
                  <w:sz w:val="22"/>
                </w:rPr>
                <w:t xml:space="preserve">X-13ARIMA-SEATS </w:t>
              </w:r>
            </w:ins>
            <w:ins w:id="6" w:author="Christoph Sax" w:date="2019-05-11T16:18:00Z">
              <w:r>
                <w:rPr>
                  <w:rFonts w:ascii="Arial" w:hAnsi="Arial"/>
                  <w:sz w:val="22"/>
                </w:rPr>
                <w:t xml:space="preserve">in R: </w:t>
              </w:r>
            </w:ins>
            <w:ins w:id="7" w:author="Christoph Sax" w:date="2019-05-11T16:19:00Z">
              <w:r>
                <w:rPr>
                  <w:rFonts w:ascii="Arial" w:hAnsi="Arial"/>
                  <w:sz w:val="22"/>
                </w:rPr>
                <w:t>A practical guide</w:t>
              </w:r>
            </w:ins>
          </w:p>
          <w:p w14:paraId="74676BA2" w14:textId="3E991053" w:rsidR="00A60014" w:rsidRDefault="00A60014">
            <w:pPr>
              <w:rPr>
                <w:ins w:id="8" w:author="Christoph Sax" w:date="2019-05-11T16:19:00Z"/>
                <w:rFonts w:ascii="Arial" w:hAnsi="Arial"/>
                <w:sz w:val="22"/>
              </w:rPr>
            </w:pPr>
          </w:p>
          <w:p w14:paraId="11141E57" w14:textId="4055CD41" w:rsidR="00A60014" w:rsidRPr="005E08D1" w:rsidRDefault="00A60014">
            <w:pPr>
              <w:rPr>
                <w:rFonts w:ascii="Arial" w:hAnsi="Arial"/>
                <w:sz w:val="22"/>
              </w:rPr>
            </w:pPr>
            <w:ins w:id="9" w:author="Christoph Sax" w:date="2019-05-11T16:19:00Z">
              <w:r>
                <w:rPr>
                  <w:rFonts w:ascii="Arial" w:hAnsi="Arial"/>
                  <w:sz w:val="22"/>
                </w:rPr>
                <w:t xml:space="preserve">[no </w:t>
              </w:r>
              <w:proofErr w:type="gramStart"/>
              <w:r>
                <w:rPr>
                  <w:rFonts w:ascii="Arial" w:hAnsi="Arial"/>
                  <w:sz w:val="22"/>
                </w:rPr>
                <w:t>value added</w:t>
              </w:r>
              <w:proofErr w:type="gramEnd"/>
              <w:r>
                <w:rPr>
                  <w:rFonts w:ascii="Arial" w:hAnsi="Arial"/>
                  <w:sz w:val="22"/>
                </w:rPr>
                <w:t xml:space="preserve"> mentioning ‘seasonal</w:t>
              </w:r>
            </w:ins>
            <w:ins w:id="10" w:author="Christoph Sax" w:date="2019-05-11T16:20:00Z">
              <w:r>
                <w:rPr>
                  <w:rFonts w:ascii="Arial" w:hAnsi="Arial"/>
                  <w:sz w:val="22"/>
                </w:rPr>
                <w:t>’</w:t>
              </w:r>
            </w:ins>
            <w:ins w:id="11" w:author="Christoph Sax" w:date="2019-05-11T16:21:00Z">
              <w:r>
                <w:rPr>
                  <w:rFonts w:ascii="Arial" w:hAnsi="Arial"/>
                  <w:sz w:val="22"/>
                </w:rPr>
                <w:t xml:space="preserve"> explicitly</w:t>
              </w:r>
            </w:ins>
            <w:ins w:id="12" w:author="Christoph Sax" w:date="2019-05-11T16:19:00Z">
              <w:r>
                <w:rPr>
                  <w:rFonts w:ascii="Arial" w:hAnsi="Arial"/>
                  <w:sz w:val="22"/>
                </w:rPr>
                <w:t>]</w:t>
              </w:r>
            </w:ins>
          </w:p>
          <w:p w14:paraId="559FED52" w14:textId="77777777" w:rsidR="00540F51" w:rsidRPr="005E08D1" w:rsidRDefault="00540F51">
            <w:pPr>
              <w:rPr>
                <w:rFonts w:ascii="Arial" w:hAnsi="Arial"/>
                <w:sz w:val="22"/>
              </w:rPr>
            </w:pPr>
          </w:p>
        </w:tc>
      </w:tr>
      <w:tr w:rsidR="00540F51" w:rsidRPr="00E96C1D" w14:paraId="6FCD6298" w14:textId="77777777" w:rsidTr="000247EB">
        <w:tblPrEx>
          <w:tblLook w:val="0000" w:firstRow="0" w:lastRow="0" w:firstColumn="0" w:lastColumn="0" w:noHBand="0" w:noVBand="0"/>
        </w:tblPrEx>
        <w:tc>
          <w:tcPr>
            <w:tcW w:w="9889" w:type="dxa"/>
          </w:tcPr>
          <w:p w14:paraId="4ECED4FA" w14:textId="77777777" w:rsidR="00540F51" w:rsidRPr="00E96C1D" w:rsidRDefault="00540F51" w:rsidP="006D53D7">
            <w:pPr>
              <w:rPr>
                <w:rFonts w:ascii="Arial" w:hAnsi="Arial"/>
                <w:b/>
                <w:sz w:val="22"/>
              </w:rPr>
            </w:pPr>
            <w:r w:rsidRPr="00E96C1D">
              <w:rPr>
                <w:rFonts w:ascii="Arial" w:hAnsi="Arial"/>
                <w:b/>
                <w:sz w:val="22"/>
              </w:rPr>
              <w:t xml:space="preserve">2. </w:t>
            </w:r>
            <w:r w:rsidR="006D53D7">
              <w:rPr>
                <w:rFonts w:ascii="Arial" w:hAnsi="Arial"/>
                <w:b/>
                <w:sz w:val="22"/>
              </w:rPr>
              <w:t>Authors and</w:t>
            </w:r>
            <w:r w:rsidRPr="00E96C1D">
              <w:rPr>
                <w:rFonts w:ascii="Arial" w:hAnsi="Arial"/>
                <w:b/>
                <w:sz w:val="22"/>
              </w:rPr>
              <w:t xml:space="preserve"> affiliation</w:t>
            </w:r>
            <w:r w:rsidR="006D53D7">
              <w:rPr>
                <w:rFonts w:ascii="Arial" w:hAnsi="Arial"/>
                <w:b/>
                <w:sz w:val="22"/>
              </w:rPr>
              <w:t>s</w:t>
            </w:r>
            <w:r w:rsidRPr="00E96C1D">
              <w:rPr>
                <w:rFonts w:ascii="Arial" w:hAnsi="Arial"/>
                <w:b/>
                <w:sz w:val="22"/>
              </w:rPr>
              <w:t>.</w:t>
            </w:r>
          </w:p>
        </w:tc>
      </w:tr>
      <w:tr w:rsidR="00540F51" w:rsidRPr="005E08D1" w14:paraId="51CBE9F7" w14:textId="77777777" w:rsidTr="000247EB">
        <w:tblPrEx>
          <w:tblLook w:val="0000" w:firstRow="0" w:lastRow="0" w:firstColumn="0" w:lastColumn="0" w:noHBand="0" w:noVBand="0"/>
        </w:tblPrEx>
        <w:tc>
          <w:tcPr>
            <w:tcW w:w="9889" w:type="dxa"/>
          </w:tcPr>
          <w:p w14:paraId="354C5103" w14:textId="77777777" w:rsidR="00540F51" w:rsidRDefault="00540F51">
            <w:pPr>
              <w:rPr>
                <w:rFonts w:ascii="Arial" w:hAnsi="Arial"/>
                <w:sz w:val="22"/>
              </w:rPr>
            </w:pPr>
          </w:p>
          <w:p w14:paraId="4BCCBA3A" w14:textId="77777777" w:rsidR="009548AD" w:rsidRDefault="009548AD">
            <w:pPr>
              <w:rPr>
                <w:rFonts w:ascii="Arial" w:hAnsi="Arial"/>
                <w:sz w:val="22"/>
              </w:rPr>
            </w:pPr>
            <w:r>
              <w:rPr>
                <w:rFonts w:ascii="Arial" w:hAnsi="Arial"/>
                <w:sz w:val="22"/>
              </w:rPr>
              <w:t>Christoph Sax (</w:t>
            </w:r>
            <w:ins w:id="13" w:author="Christoph Sax" w:date="2019-05-11T16:16:00Z">
              <w:r w:rsidR="00A60014">
                <w:rPr>
                  <w:rFonts w:ascii="Arial" w:hAnsi="Arial"/>
                  <w:sz w:val="22"/>
                </w:rPr>
                <w:t xml:space="preserve">University of Basel, </w:t>
              </w:r>
            </w:ins>
            <w:r>
              <w:rPr>
                <w:rFonts w:ascii="Arial" w:hAnsi="Arial"/>
                <w:sz w:val="22"/>
              </w:rPr>
              <w:t>cynkra</w:t>
            </w:r>
            <w:ins w:id="14" w:author="Christoph Sax" w:date="2019-05-11T16:16:00Z">
              <w:r w:rsidR="00A60014">
                <w:rPr>
                  <w:rFonts w:ascii="Arial" w:hAnsi="Arial"/>
                  <w:sz w:val="22"/>
                </w:rPr>
                <w:t xml:space="preserve"> LLC</w:t>
              </w:r>
            </w:ins>
            <w:r>
              <w:rPr>
                <w:rFonts w:ascii="Arial" w:hAnsi="Arial"/>
                <w:sz w:val="22"/>
              </w:rPr>
              <w:t>)</w:t>
            </w:r>
          </w:p>
          <w:p w14:paraId="0811309F" w14:textId="77777777" w:rsidR="009548AD" w:rsidRDefault="009548AD">
            <w:pPr>
              <w:rPr>
                <w:rFonts w:ascii="Arial" w:hAnsi="Arial"/>
                <w:sz w:val="22"/>
              </w:rPr>
            </w:pPr>
            <w:r>
              <w:rPr>
                <w:rFonts w:ascii="Arial" w:hAnsi="Arial"/>
                <w:sz w:val="22"/>
              </w:rPr>
              <w:t>James Livsey (US Census Bureau)</w:t>
            </w:r>
          </w:p>
          <w:p w14:paraId="1682E64E" w14:textId="77777777" w:rsidR="006D53D7" w:rsidRDefault="006D53D7">
            <w:pPr>
              <w:rPr>
                <w:rFonts w:ascii="Arial" w:hAnsi="Arial"/>
                <w:sz w:val="22"/>
              </w:rPr>
            </w:pPr>
          </w:p>
          <w:p w14:paraId="36CA0E0F" w14:textId="77777777" w:rsidR="006D53D7" w:rsidRPr="005E08D1" w:rsidRDefault="006D53D7">
            <w:pPr>
              <w:rPr>
                <w:rFonts w:ascii="Arial" w:hAnsi="Arial"/>
                <w:sz w:val="22"/>
              </w:rPr>
            </w:pPr>
          </w:p>
          <w:p w14:paraId="008A397C" w14:textId="77777777" w:rsidR="00540F51" w:rsidRPr="005E08D1" w:rsidRDefault="00540F51">
            <w:pPr>
              <w:rPr>
                <w:rFonts w:ascii="Arial" w:hAnsi="Arial"/>
                <w:sz w:val="22"/>
              </w:rPr>
            </w:pPr>
          </w:p>
        </w:tc>
      </w:tr>
      <w:tr w:rsidR="000247EB" w:rsidRPr="000247EB" w14:paraId="005A9F17" w14:textId="77777777" w:rsidTr="009A40E2">
        <w:trPr>
          <w:trHeight w:val="454"/>
        </w:trPr>
        <w:tc>
          <w:tcPr>
            <w:tcW w:w="9889" w:type="dxa"/>
            <w:tcBorders>
              <w:top w:val="single" w:sz="12" w:space="0" w:color="000000"/>
            </w:tcBorders>
            <w:vAlign w:val="center"/>
          </w:tcPr>
          <w:p w14:paraId="16DB911C" w14:textId="77777777" w:rsidR="000247EB" w:rsidRPr="000247EB" w:rsidRDefault="000247EB" w:rsidP="009A40E2">
            <w:pPr>
              <w:jc w:val="both"/>
              <w:rPr>
                <w:rFonts w:ascii="Arial" w:hAnsi="Arial" w:cs="Arial"/>
                <w:b/>
                <w:sz w:val="22"/>
                <w:szCs w:val="22"/>
              </w:rPr>
            </w:pPr>
            <w:r>
              <w:rPr>
                <w:rFonts w:ascii="Arial" w:hAnsi="Arial" w:cs="Arial"/>
                <w:b/>
                <w:sz w:val="22"/>
                <w:szCs w:val="22"/>
              </w:rPr>
              <w:t>SUBJECT, AIMS AND FEATURES</w:t>
            </w:r>
          </w:p>
        </w:tc>
      </w:tr>
      <w:tr w:rsidR="00540F51" w:rsidRPr="00E96C1D" w14:paraId="24B8E910" w14:textId="77777777" w:rsidTr="000247EB">
        <w:tblPrEx>
          <w:tblLook w:val="0000" w:firstRow="0" w:lastRow="0" w:firstColumn="0" w:lastColumn="0" w:noHBand="0" w:noVBand="0"/>
        </w:tblPrEx>
        <w:tc>
          <w:tcPr>
            <w:tcW w:w="9889" w:type="dxa"/>
          </w:tcPr>
          <w:p w14:paraId="2F95E682" w14:textId="77777777" w:rsidR="00540F51" w:rsidRPr="00E96C1D" w:rsidRDefault="006D53D7" w:rsidP="006D53D7">
            <w:pPr>
              <w:rPr>
                <w:rFonts w:ascii="Arial" w:hAnsi="Arial"/>
                <w:b/>
                <w:sz w:val="22"/>
              </w:rPr>
            </w:pPr>
            <w:r>
              <w:rPr>
                <w:rFonts w:ascii="Arial" w:hAnsi="Arial"/>
                <w:b/>
                <w:sz w:val="22"/>
              </w:rPr>
              <w:t>3</w:t>
            </w:r>
            <w:r w:rsidR="00ED5DB1">
              <w:rPr>
                <w:rFonts w:ascii="Arial" w:hAnsi="Arial"/>
                <w:b/>
                <w:sz w:val="22"/>
              </w:rPr>
              <w:t>.</w:t>
            </w:r>
            <w:r w:rsidR="00540F51" w:rsidRPr="00E96C1D">
              <w:rPr>
                <w:rFonts w:ascii="Arial" w:hAnsi="Arial"/>
                <w:b/>
                <w:sz w:val="22"/>
              </w:rPr>
              <w:t xml:space="preserve"> Please </w:t>
            </w:r>
            <w:r w:rsidR="005E08D1">
              <w:rPr>
                <w:rFonts w:ascii="Arial" w:hAnsi="Arial"/>
                <w:b/>
                <w:sz w:val="22"/>
              </w:rPr>
              <w:t>describe</w:t>
            </w:r>
            <w:r w:rsidR="00540F51" w:rsidRPr="00E96C1D">
              <w:rPr>
                <w:rFonts w:ascii="Arial" w:hAnsi="Arial"/>
                <w:b/>
                <w:sz w:val="22"/>
              </w:rPr>
              <w:t xml:space="preserve"> in detail the subject of your book and indicate its academic level.</w:t>
            </w:r>
          </w:p>
        </w:tc>
      </w:tr>
      <w:tr w:rsidR="00540F51" w:rsidRPr="005E08D1" w14:paraId="626B171B" w14:textId="77777777" w:rsidTr="000247EB">
        <w:tblPrEx>
          <w:tblLook w:val="0000" w:firstRow="0" w:lastRow="0" w:firstColumn="0" w:lastColumn="0" w:noHBand="0" w:noVBand="0"/>
        </w:tblPrEx>
        <w:tc>
          <w:tcPr>
            <w:tcW w:w="9889" w:type="dxa"/>
          </w:tcPr>
          <w:p w14:paraId="64D1D8E3" w14:textId="77777777" w:rsidR="00540F51" w:rsidRPr="005E08D1" w:rsidRDefault="00540F51">
            <w:pPr>
              <w:rPr>
                <w:rFonts w:ascii="Arial" w:hAnsi="Arial"/>
                <w:sz w:val="22"/>
              </w:rPr>
            </w:pPr>
          </w:p>
          <w:p w14:paraId="617A60A4" w14:textId="77777777" w:rsidR="000247EB" w:rsidRPr="005E08D1" w:rsidRDefault="00CD33DB">
            <w:pPr>
              <w:rPr>
                <w:rFonts w:ascii="Arial" w:hAnsi="Arial"/>
                <w:sz w:val="22"/>
              </w:rPr>
            </w:pPr>
            <w:r>
              <w:rPr>
                <w:rFonts w:ascii="Arial" w:hAnsi="Arial"/>
                <w:sz w:val="22"/>
              </w:rPr>
              <w:t xml:space="preserve">This book will serve both R users who want to learn about seasonal adjustment as well as seasonal adjustment practitioners, such as those at </w:t>
            </w:r>
            <w:r w:rsidR="00BF7241">
              <w:rPr>
                <w:rFonts w:ascii="Arial" w:hAnsi="Arial"/>
                <w:sz w:val="22"/>
              </w:rPr>
              <w:t>g</w:t>
            </w:r>
            <w:r>
              <w:rPr>
                <w:rFonts w:ascii="Arial" w:hAnsi="Arial"/>
                <w:sz w:val="22"/>
              </w:rPr>
              <w:t xml:space="preserve">overnmental agencies, who are starting to become more interested in using R. The text will feature accessible background material and references for those theoretically minded but will be tailored more directly to the practical applications of seasonal adjustment with R. Specifically, </w:t>
            </w:r>
            <w:r w:rsidR="00864DDD">
              <w:rPr>
                <w:rFonts w:ascii="Arial" w:hAnsi="Arial"/>
                <w:sz w:val="22"/>
              </w:rPr>
              <w:t xml:space="preserve">we plan to showcase methods through detailed examples with associated code. This presentation of the material will allow the academic level can be quite broad; the text can be understood by undergraduates but interesting all the way through final year Ph.D. students. </w:t>
            </w:r>
          </w:p>
          <w:p w14:paraId="2EDA6E2A" w14:textId="77777777" w:rsidR="00540F51" w:rsidRPr="005E08D1" w:rsidRDefault="00540F51">
            <w:pPr>
              <w:rPr>
                <w:rFonts w:ascii="Arial" w:hAnsi="Arial"/>
                <w:sz w:val="22"/>
              </w:rPr>
            </w:pPr>
          </w:p>
          <w:p w14:paraId="0CC0FB08" w14:textId="77777777" w:rsidR="00540F51" w:rsidRPr="005E08D1" w:rsidRDefault="00540F51">
            <w:pPr>
              <w:rPr>
                <w:rFonts w:ascii="Arial" w:hAnsi="Arial"/>
                <w:sz w:val="22"/>
              </w:rPr>
            </w:pPr>
          </w:p>
        </w:tc>
      </w:tr>
      <w:tr w:rsidR="006D53D7" w:rsidRPr="00E96C1D" w14:paraId="7123344D" w14:textId="77777777" w:rsidTr="00CB39B0">
        <w:tblPrEx>
          <w:tblLook w:val="0000" w:firstRow="0" w:lastRow="0" w:firstColumn="0" w:lastColumn="0" w:noHBand="0" w:noVBand="0"/>
        </w:tblPrEx>
        <w:tc>
          <w:tcPr>
            <w:tcW w:w="9889" w:type="dxa"/>
          </w:tcPr>
          <w:p w14:paraId="41623F4D" w14:textId="77777777" w:rsidR="006D53D7" w:rsidRPr="00E96C1D" w:rsidRDefault="006D53D7" w:rsidP="00D55758">
            <w:pPr>
              <w:rPr>
                <w:rFonts w:ascii="Arial" w:hAnsi="Arial"/>
                <w:b/>
                <w:sz w:val="22"/>
              </w:rPr>
            </w:pPr>
            <w:r>
              <w:rPr>
                <w:rFonts w:ascii="Arial" w:hAnsi="Arial"/>
                <w:b/>
                <w:sz w:val="22"/>
              </w:rPr>
              <w:t>4</w:t>
            </w:r>
            <w:r w:rsidRPr="00E96C1D">
              <w:rPr>
                <w:rFonts w:ascii="Arial" w:hAnsi="Arial"/>
                <w:b/>
                <w:sz w:val="22"/>
              </w:rPr>
              <w:t xml:space="preserve">. Please </w:t>
            </w:r>
            <w:r w:rsidR="00D55758">
              <w:rPr>
                <w:rFonts w:ascii="Arial" w:hAnsi="Arial"/>
                <w:b/>
                <w:sz w:val="22"/>
              </w:rPr>
              <w:t>describe your motivation</w:t>
            </w:r>
            <w:r w:rsidR="00CB39B0">
              <w:rPr>
                <w:rFonts w:ascii="Arial" w:hAnsi="Arial"/>
                <w:b/>
                <w:sz w:val="22"/>
              </w:rPr>
              <w:t xml:space="preserve"> for writing the book</w:t>
            </w:r>
            <w:r w:rsidR="00D55758">
              <w:rPr>
                <w:rFonts w:ascii="Arial" w:hAnsi="Arial"/>
                <w:b/>
                <w:sz w:val="22"/>
              </w:rPr>
              <w:t>;</w:t>
            </w:r>
            <w:r w:rsidR="00CB39B0">
              <w:rPr>
                <w:rFonts w:ascii="Arial" w:hAnsi="Arial"/>
                <w:b/>
                <w:sz w:val="22"/>
              </w:rPr>
              <w:t xml:space="preserve"> why it is important</w:t>
            </w:r>
            <w:r w:rsidRPr="00E96C1D">
              <w:rPr>
                <w:rFonts w:ascii="Arial" w:hAnsi="Arial"/>
                <w:b/>
                <w:sz w:val="22"/>
              </w:rPr>
              <w:t>.</w:t>
            </w:r>
          </w:p>
        </w:tc>
      </w:tr>
      <w:tr w:rsidR="006D53D7" w:rsidRPr="005E08D1" w14:paraId="0B4D6FC6" w14:textId="77777777" w:rsidTr="00CB39B0">
        <w:tblPrEx>
          <w:tblLook w:val="0000" w:firstRow="0" w:lastRow="0" w:firstColumn="0" w:lastColumn="0" w:noHBand="0" w:noVBand="0"/>
        </w:tblPrEx>
        <w:tc>
          <w:tcPr>
            <w:tcW w:w="9889" w:type="dxa"/>
          </w:tcPr>
          <w:p w14:paraId="6E9A6B2D" w14:textId="77777777" w:rsidR="00CB39B0" w:rsidRPr="005E08D1" w:rsidRDefault="00CB39B0" w:rsidP="00CB39B0">
            <w:pPr>
              <w:rPr>
                <w:rFonts w:ascii="Arial" w:hAnsi="Arial"/>
                <w:sz w:val="22"/>
              </w:rPr>
            </w:pPr>
          </w:p>
          <w:p w14:paraId="09909F92" w14:textId="77777777" w:rsidR="00A60014" w:rsidRDefault="007B58C3" w:rsidP="00CB39B0">
            <w:pPr>
              <w:rPr>
                <w:ins w:id="15" w:author="Christoph Sax" w:date="2019-05-11T16:23:00Z"/>
                <w:rFonts w:ascii="Arial" w:hAnsi="Arial"/>
                <w:sz w:val="22"/>
              </w:rPr>
            </w:pPr>
            <w:r>
              <w:rPr>
                <w:rFonts w:ascii="Arial" w:hAnsi="Arial"/>
                <w:sz w:val="22"/>
              </w:rPr>
              <w:t xml:space="preserve">X-13ARIMA-SEATS is one of, if not the most, widely used seasonal adjustment software within federal and statistical agencies. </w:t>
            </w:r>
            <w:r w:rsidR="006C180E">
              <w:rPr>
                <w:rFonts w:ascii="Arial" w:hAnsi="Arial"/>
                <w:sz w:val="22"/>
              </w:rPr>
              <w:t>Moreover</w:t>
            </w:r>
            <w:r>
              <w:rPr>
                <w:rFonts w:ascii="Arial" w:hAnsi="Arial"/>
                <w:sz w:val="22"/>
              </w:rPr>
              <w:t>, t</w:t>
            </w:r>
            <w:r w:rsidR="00864DDD">
              <w:rPr>
                <w:rFonts w:ascii="Arial" w:hAnsi="Arial"/>
                <w:sz w:val="22"/>
              </w:rPr>
              <w:t xml:space="preserve">here is a movement in statistical agencies </w:t>
            </w:r>
            <w:r w:rsidR="00605375">
              <w:rPr>
                <w:rFonts w:ascii="Arial" w:hAnsi="Arial"/>
                <w:sz w:val="22"/>
              </w:rPr>
              <w:t xml:space="preserve">toward the use of R and open-source products. </w:t>
            </w:r>
          </w:p>
          <w:p w14:paraId="004DA380" w14:textId="77777777" w:rsidR="00A60014" w:rsidRDefault="00A60014" w:rsidP="00CB39B0">
            <w:pPr>
              <w:rPr>
                <w:ins w:id="16" w:author="Christoph Sax" w:date="2019-05-11T16:23:00Z"/>
                <w:rFonts w:ascii="Arial" w:hAnsi="Arial"/>
                <w:sz w:val="22"/>
              </w:rPr>
            </w:pPr>
          </w:p>
          <w:p w14:paraId="156F7BD6" w14:textId="5AD02B72" w:rsidR="00A60014" w:rsidRDefault="006C180E" w:rsidP="00CB39B0">
            <w:pPr>
              <w:rPr>
                <w:ins w:id="17" w:author="Christoph Sax" w:date="2019-05-11T16:25:00Z"/>
                <w:rFonts w:ascii="Arial" w:hAnsi="Arial"/>
                <w:sz w:val="22"/>
              </w:rPr>
            </w:pPr>
            <w:r>
              <w:rPr>
                <w:rFonts w:ascii="Arial" w:hAnsi="Arial"/>
                <w:sz w:val="22"/>
              </w:rPr>
              <w:t xml:space="preserve">Hence the motivation for this book is twofold. </w:t>
            </w:r>
          </w:p>
          <w:p w14:paraId="51B74BC5" w14:textId="7F1F9F2F" w:rsidR="00A60014" w:rsidRDefault="00A60014" w:rsidP="00CB39B0">
            <w:pPr>
              <w:rPr>
                <w:ins w:id="18" w:author="Christoph Sax" w:date="2019-05-11T16:25:00Z"/>
                <w:rFonts w:ascii="Arial" w:hAnsi="Arial"/>
                <w:sz w:val="22"/>
              </w:rPr>
            </w:pPr>
          </w:p>
          <w:p w14:paraId="7B2AC80E" w14:textId="6EF4D5E6" w:rsidR="00A60014" w:rsidRDefault="00A60014" w:rsidP="00CB39B0">
            <w:pPr>
              <w:rPr>
                <w:ins w:id="19" w:author="Christoph Sax" w:date="2019-05-11T16:21:00Z"/>
                <w:rFonts w:ascii="Arial" w:hAnsi="Arial"/>
                <w:sz w:val="22"/>
              </w:rPr>
            </w:pPr>
            <w:ins w:id="20" w:author="Christoph Sax" w:date="2019-05-11T16:25:00Z">
              <w:r>
                <w:rPr>
                  <w:rFonts w:ascii="Arial" w:hAnsi="Arial"/>
                  <w:sz w:val="22"/>
                </w:rPr>
                <w:t xml:space="preserve">[1. Focus </w:t>
              </w:r>
            </w:ins>
            <w:ins w:id="21" w:author="Christoph Sax" w:date="2019-05-11T16:26:00Z">
              <w:r>
                <w:rPr>
                  <w:rFonts w:ascii="Arial" w:hAnsi="Arial"/>
                  <w:sz w:val="22"/>
                </w:rPr>
                <w:t xml:space="preserve">on </w:t>
              </w:r>
              <w:proofErr w:type="spellStart"/>
              <w:r>
                <w:rPr>
                  <w:rFonts w:ascii="Arial" w:hAnsi="Arial"/>
                  <w:sz w:val="22"/>
                </w:rPr>
                <w:t>particioner’s</w:t>
              </w:r>
              <w:proofErr w:type="spellEnd"/>
              <w:r>
                <w:rPr>
                  <w:rFonts w:ascii="Arial" w:hAnsi="Arial"/>
                  <w:sz w:val="22"/>
                </w:rPr>
                <w:t xml:space="preserve"> problem, rather than theory</w:t>
              </w:r>
            </w:ins>
            <w:ins w:id="22" w:author="Christoph Sax" w:date="2019-05-11T16:25:00Z">
              <w:r>
                <w:rPr>
                  <w:rFonts w:ascii="Arial" w:hAnsi="Arial"/>
                  <w:sz w:val="22"/>
                </w:rPr>
                <w:t>]</w:t>
              </w:r>
            </w:ins>
          </w:p>
          <w:p w14:paraId="438C10E0" w14:textId="054BD8D1" w:rsidR="00A60014" w:rsidRDefault="006C180E" w:rsidP="00CB39B0">
            <w:pPr>
              <w:rPr>
                <w:ins w:id="23" w:author="Christoph Sax" w:date="2019-05-11T16:24:00Z"/>
                <w:rFonts w:ascii="Arial" w:hAnsi="Arial"/>
                <w:sz w:val="22"/>
              </w:rPr>
            </w:pPr>
            <w:r>
              <w:rPr>
                <w:rFonts w:ascii="Arial" w:hAnsi="Arial"/>
                <w:sz w:val="22"/>
              </w:rPr>
              <w:t>First, to</w:t>
            </w:r>
            <w:r w:rsidR="007B58C3">
              <w:rPr>
                <w:rFonts w:ascii="Arial" w:hAnsi="Arial"/>
                <w:sz w:val="22"/>
              </w:rPr>
              <w:t xml:space="preserve"> bridge an important gap in the training for m</w:t>
            </w:r>
            <w:r w:rsidR="00605375">
              <w:rPr>
                <w:rFonts w:ascii="Arial" w:hAnsi="Arial"/>
                <w:sz w:val="22"/>
              </w:rPr>
              <w:t xml:space="preserve">any seasonal </w:t>
            </w:r>
            <w:r w:rsidR="007B58C3">
              <w:rPr>
                <w:rFonts w:ascii="Arial" w:hAnsi="Arial"/>
                <w:sz w:val="22"/>
              </w:rPr>
              <w:t>adjustment practitioners</w:t>
            </w:r>
            <w:r>
              <w:rPr>
                <w:rFonts w:ascii="Arial" w:hAnsi="Arial"/>
                <w:sz w:val="22"/>
              </w:rPr>
              <w:t>.</w:t>
            </w:r>
            <w:ins w:id="24" w:author="Christoph Sax" w:date="2019-05-11T16:22:00Z">
              <w:r w:rsidR="00A60014">
                <w:rPr>
                  <w:rFonts w:ascii="Arial" w:hAnsi="Arial"/>
                  <w:sz w:val="22"/>
                </w:rPr>
                <w:t xml:space="preserve"> </w:t>
              </w:r>
            </w:ins>
            <w:ins w:id="25" w:author="Christoph Sax" w:date="2019-05-11T16:23:00Z">
              <w:r w:rsidR="00A60014">
                <w:rPr>
                  <w:rFonts w:ascii="Arial" w:hAnsi="Arial"/>
                  <w:sz w:val="22"/>
                </w:rPr>
                <w:t>The book addresses practical problems</w:t>
              </w:r>
            </w:ins>
            <w:ins w:id="26" w:author="Christoph Sax" w:date="2019-05-11T16:24:00Z">
              <w:r w:rsidR="00A60014">
                <w:rPr>
                  <w:rFonts w:ascii="Arial" w:hAnsi="Arial"/>
                  <w:sz w:val="22"/>
                </w:rPr>
                <w:t xml:space="preserve"> and show how they can be addressed in X-13. </w:t>
              </w:r>
            </w:ins>
            <w:del w:id="27" w:author="Christoph Sax" w:date="2019-05-11T16:22:00Z">
              <w:r w:rsidDel="00A60014">
                <w:rPr>
                  <w:rFonts w:ascii="Arial" w:hAnsi="Arial"/>
                  <w:sz w:val="22"/>
                </w:rPr>
                <w:delText xml:space="preserve"> </w:delText>
              </w:r>
            </w:del>
            <w:ins w:id="28" w:author="Christoph Sax" w:date="2019-05-11T16:24:00Z">
              <w:r w:rsidR="00A60014">
                <w:rPr>
                  <w:rFonts w:ascii="Arial" w:hAnsi="Arial"/>
                  <w:sz w:val="22"/>
                </w:rPr>
                <w:t>The use of R allows them to have reproducible examples at hand.</w:t>
              </w:r>
            </w:ins>
            <w:ins w:id="29" w:author="Christoph Sax" w:date="2019-05-11T16:25:00Z">
              <w:r w:rsidR="00A60014">
                <w:rPr>
                  <w:rFonts w:ascii="Arial" w:hAnsi="Arial"/>
                  <w:sz w:val="22"/>
                </w:rPr>
                <w:t xml:space="preserve"> </w:t>
              </w:r>
            </w:ins>
          </w:p>
          <w:p w14:paraId="273DBFB5" w14:textId="77777777" w:rsidR="00A60014" w:rsidRDefault="00A60014" w:rsidP="00CB39B0">
            <w:pPr>
              <w:rPr>
                <w:ins w:id="30" w:author="Christoph Sax" w:date="2019-05-11T16:21:00Z"/>
                <w:rFonts w:ascii="Arial" w:hAnsi="Arial"/>
                <w:sz w:val="22"/>
              </w:rPr>
            </w:pPr>
          </w:p>
          <w:p w14:paraId="03514F11" w14:textId="3E5E3D0C" w:rsidR="00A60014" w:rsidRDefault="00A60014" w:rsidP="00CB39B0">
            <w:pPr>
              <w:rPr>
                <w:ins w:id="31" w:author="Christoph Sax" w:date="2019-05-11T16:21:00Z"/>
                <w:rFonts w:ascii="Arial" w:hAnsi="Arial"/>
                <w:sz w:val="22"/>
              </w:rPr>
            </w:pPr>
            <w:ins w:id="32" w:author="Christoph Sax" w:date="2019-05-11T16:26:00Z">
              <w:r>
                <w:rPr>
                  <w:rFonts w:ascii="Arial" w:hAnsi="Arial"/>
                  <w:sz w:val="22"/>
                </w:rPr>
                <w:t>[</w:t>
              </w:r>
            </w:ins>
            <w:ins w:id="33" w:author="Christoph Sax" w:date="2019-05-11T16:27:00Z">
              <w:r>
                <w:rPr>
                  <w:rFonts w:ascii="Arial" w:hAnsi="Arial"/>
                  <w:sz w:val="22"/>
                </w:rPr>
                <w:t>2</w:t>
              </w:r>
            </w:ins>
            <w:ins w:id="34" w:author="Christoph Sax" w:date="2019-05-11T16:26:00Z">
              <w:r>
                <w:rPr>
                  <w:rFonts w:ascii="Arial" w:hAnsi="Arial"/>
                  <w:sz w:val="22"/>
                </w:rPr>
                <w:t>. Guide to pr</w:t>
              </w:r>
            </w:ins>
            <w:ins w:id="35" w:author="Christoph Sax" w:date="2019-05-11T16:27:00Z">
              <w:r>
                <w:rPr>
                  <w:rFonts w:ascii="Arial" w:hAnsi="Arial"/>
                  <w:sz w:val="22"/>
                </w:rPr>
                <w:t xml:space="preserve">ofessional seas </w:t>
              </w:r>
              <w:proofErr w:type="spellStart"/>
              <w:r>
                <w:rPr>
                  <w:rFonts w:ascii="Arial" w:hAnsi="Arial"/>
                  <w:sz w:val="22"/>
                </w:rPr>
                <w:t>adjustement</w:t>
              </w:r>
              <w:proofErr w:type="spellEnd"/>
              <w:r>
                <w:rPr>
                  <w:rFonts w:ascii="Arial" w:hAnsi="Arial"/>
                  <w:sz w:val="22"/>
                </w:rPr>
                <w:t xml:space="preserve"> in R</w:t>
              </w:r>
            </w:ins>
            <w:ins w:id="36" w:author="Christoph Sax" w:date="2019-05-11T16:26:00Z">
              <w:r>
                <w:rPr>
                  <w:rFonts w:ascii="Arial" w:hAnsi="Arial"/>
                  <w:sz w:val="22"/>
                </w:rPr>
                <w:t>]</w:t>
              </w:r>
            </w:ins>
          </w:p>
          <w:p w14:paraId="350E8B45" w14:textId="779F5E49" w:rsidR="006D53D7" w:rsidRDefault="006C180E" w:rsidP="00CB39B0">
            <w:pPr>
              <w:rPr>
                <w:ins w:id="37" w:author="Christoph Sax" w:date="2019-05-11T16:22:00Z"/>
                <w:rFonts w:ascii="Arial" w:hAnsi="Arial"/>
                <w:sz w:val="22"/>
              </w:rPr>
            </w:pPr>
            <w:r>
              <w:rPr>
                <w:rFonts w:ascii="Arial" w:hAnsi="Arial"/>
                <w:sz w:val="22"/>
              </w:rPr>
              <w:t>Second, to serve an important purpose to make the entry to seasonal adjustment easier for those already trained in R</w:t>
            </w:r>
            <w:r w:rsidR="007B58C3">
              <w:rPr>
                <w:rFonts w:ascii="Arial" w:hAnsi="Arial"/>
                <w:sz w:val="22"/>
              </w:rPr>
              <w:t>. Also</w:t>
            </w:r>
            <w:r w:rsidR="00605375">
              <w:rPr>
                <w:rFonts w:ascii="Arial" w:hAnsi="Arial"/>
                <w:sz w:val="22"/>
              </w:rPr>
              <w:t xml:space="preserve">, as data becomes </w:t>
            </w:r>
            <w:r w:rsidR="007B58C3">
              <w:rPr>
                <w:rFonts w:ascii="Arial" w:hAnsi="Arial"/>
                <w:sz w:val="22"/>
              </w:rPr>
              <w:t>available</w:t>
            </w:r>
            <w:r w:rsidR="00605375">
              <w:rPr>
                <w:rFonts w:ascii="Arial" w:hAnsi="Arial"/>
                <w:sz w:val="22"/>
              </w:rPr>
              <w:t xml:space="preserve"> at higher </w:t>
            </w:r>
            <w:r w:rsidR="007B58C3">
              <w:rPr>
                <w:rFonts w:ascii="Arial" w:hAnsi="Arial"/>
                <w:sz w:val="22"/>
              </w:rPr>
              <w:t>frequencies</w:t>
            </w:r>
            <w:r w:rsidR="00605375">
              <w:rPr>
                <w:rFonts w:ascii="Arial" w:hAnsi="Arial"/>
                <w:sz w:val="22"/>
              </w:rPr>
              <w:t xml:space="preserve"> seasonal adjustment users are looking for scripting language solutions to better understand output of their methods. </w:t>
            </w:r>
          </w:p>
          <w:p w14:paraId="7E7E2B32" w14:textId="77777777" w:rsidR="00A60014" w:rsidRDefault="00A60014" w:rsidP="00CB39B0">
            <w:pPr>
              <w:rPr>
                <w:rFonts w:ascii="Arial" w:hAnsi="Arial"/>
                <w:sz w:val="22"/>
              </w:rPr>
            </w:pPr>
          </w:p>
          <w:p w14:paraId="0A019B87" w14:textId="77777777" w:rsidR="007122CC" w:rsidRPr="005E08D1" w:rsidRDefault="007122CC" w:rsidP="00CB39B0">
            <w:pPr>
              <w:rPr>
                <w:rFonts w:ascii="Arial" w:hAnsi="Arial"/>
                <w:sz w:val="22"/>
              </w:rPr>
            </w:pPr>
          </w:p>
          <w:p w14:paraId="7AB84C20" w14:textId="77777777" w:rsidR="006D53D7" w:rsidRPr="005E08D1" w:rsidRDefault="006D53D7" w:rsidP="00CB39B0">
            <w:pPr>
              <w:rPr>
                <w:rFonts w:ascii="Arial" w:hAnsi="Arial"/>
                <w:sz w:val="22"/>
              </w:rPr>
            </w:pPr>
            <w:bookmarkStart w:id="38" w:name="_GoBack"/>
            <w:bookmarkEnd w:id="38"/>
          </w:p>
        </w:tc>
      </w:tr>
      <w:tr w:rsidR="00540F51" w:rsidRPr="00E96C1D" w14:paraId="1F994E9C" w14:textId="77777777" w:rsidTr="000247EB">
        <w:tblPrEx>
          <w:tblLook w:val="0000" w:firstRow="0" w:lastRow="0" w:firstColumn="0" w:lastColumn="0" w:noHBand="0" w:noVBand="0"/>
        </w:tblPrEx>
        <w:tc>
          <w:tcPr>
            <w:tcW w:w="9889" w:type="dxa"/>
          </w:tcPr>
          <w:p w14:paraId="34C5B40E" w14:textId="77777777" w:rsidR="00540F51" w:rsidRPr="00E96C1D" w:rsidRDefault="00CB39B0">
            <w:pPr>
              <w:rPr>
                <w:rFonts w:ascii="Arial" w:hAnsi="Arial"/>
                <w:b/>
                <w:sz w:val="22"/>
              </w:rPr>
            </w:pPr>
            <w:r>
              <w:rPr>
                <w:rFonts w:ascii="Arial" w:hAnsi="Arial"/>
                <w:b/>
                <w:sz w:val="22"/>
              </w:rPr>
              <w:t>5</w:t>
            </w:r>
            <w:r w:rsidR="00540F51" w:rsidRPr="00E96C1D">
              <w:rPr>
                <w:rFonts w:ascii="Arial" w:hAnsi="Arial"/>
                <w:b/>
                <w:sz w:val="22"/>
              </w:rPr>
              <w:t>. Please list up to six key features of your proposed book.</w:t>
            </w:r>
          </w:p>
        </w:tc>
      </w:tr>
      <w:tr w:rsidR="00540F51" w:rsidRPr="005E08D1" w14:paraId="56C5BB40" w14:textId="77777777" w:rsidTr="000247EB">
        <w:tblPrEx>
          <w:tblLook w:val="0000" w:firstRow="0" w:lastRow="0" w:firstColumn="0" w:lastColumn="0" w:noHBand="0" w:noVBand="0"/>
        </w:tblPrEx>
        <w:tc>
          <w:tcPr>
            <w:tcW w:w="9889" w:type="dxa"/>
          </w:tcPr>
          <w:p w14:paraId="57698220" w14:textId="77777777" w:rsidR="00540F51" w:rsidRDefault="003E36A3" w:rsidP="00ED5DB1">
            <w:pPr>
              <w:numPr>
                <w:ilvl w:val="0"/>
                <w:numId w:val="3"/>
              </w:numPr>
              <w:rPr>
                <w:rFonts w:ascii="Arial" w:hAnsi="Arial"/>
                <w:sz w:val="22"/>
              </w:rPr>
            </w:pPr>
            <w:r>
              <w:rPr>
                <w:rFonts w:ascii="Arial" w:hAnsi="Arial"/>
                <w:sz w:val="22"/>
              </w:rPr>
              <w:t>Teach-by-example format</w:t>
            </w:r>
          </w:p>
          <w:p w14:paraId="05B1DC19" w14:textId="77777777" w:rsidR="003E36A3" w:rsidRDefault="003E36A3" w:rsidP="00ED5DB1">
            <w:pPr>
              <w:numPr>
                <w:ilvl w:val="0"/>
                <w:numId w:val="3"/>
              </w:numPr>
              <w:rPr>
                <w:rFonts w:ascii="Arial" w:hAnsi="Arial"/>
                <w:sz w:val="22"/>
              </w:rPr>
            </w:pPr>
            <w:r>
              <w:rPr>
                <w:rFonts w:ascii="Arial" w:hAnsi="Arial"/>
                <w:sz w:val="22"/>
              </w:rPr>
              <w:t>Continuous connection from X-13ARIMA-SEATS input to R input and vice-versa</w:t>
            </w:r>
          </w:p>
          <w:p w14:paraId="13554FBA" w14:textId="77777777" w:rsidR="003E36A3" w:rsidRDefault="005727A2" w:rsidP="00ED5DB1">
            <w:pPr>
              <w:numPr>
                <w:ilvl w:val="0"/>
                <w:numId w:val="3"/>
              </w:numPr>
              <w:rPr>
                <w:rFonts w:ascii="Arial" w:hAnsi="Arial"/>
                <w:sz w:val="22"/>
              </w:rPr>
            </w:pPr>
            <w:r>
              <w:rPr>
                <w:rFonts w:ascii="Arial" w:hAnsi="Arial"/>
                <w:sz w:val="22"/>
              </w:rPr>
              <w:t>Fundamental theoretical material when needed</w:t>
            </w:r>
          </w:p>
          <w:p w14:paraId="4AE03F3A" w14:textId="77777777" w:rsidR="005727A2" w:rsidRPr="005E08D1" w:rsidRDefault="005727A2" w:rsidP="00ED5DB1">
            <w:pPr>
              <w:numPr>
                <w:ilvl w:val="0"/>
                <w:numId w:val="3"/>
              </w:numPr>
              <w:rPr>
                <w:rFonts w:ascii="Arial" w:hAnsi="Arial"/>
                <w:sz w:val="22"/>
              </w:rPr>
            </w:pPr>
          </w:p>
          <w:p w14:paraId="17E677CD" w14:textId="77777777" w:rsidR="00540F51" w:rsidRPr="005E08D1" w:rsidRDefault="00540F51">
            <w:pPr>
              <w:rPr>
                <w:rFonts w:ascii="Arial" w:hAnsi="Arial"/>
                <w:sz w:val="22"/>
              </w:rPr>
            </w:pPr>
          </w:p>
          <w:p w14:paraId="7F8EC43E" w14:textId="77777777" w:rsidR="00540F51" w:rsidRDefault="00540F51">
            <w:pPr>
              <w:rPr>
                <w:rFonts w:ascii="Arial" w:hAnsi="Arial"/>
                <w:sz w:val="22"/>
              </w:rPr>
            </w:pPr>
          </w:p>
          <w:p w14:paraId="230B7763" w14:textId="77777777" w:rsidR="00540F51" w:rsidRDefault="00540F51">
            <w:pPr>
              <w:rPr>
                <w:rFonts w:ascii="Arial" w:hAnsi="Arial"/>
                <w:sz w:val="22"/>
              </w:rPr>
            </w:pPr>
          </w:p>
          <w:p w14:paraId="09EFC3FF" w14:textId="77777777" w:rsidR="00540F51" w:rsidRDefault="00540F51">
            <w:pPr>
              <w:rPr>
                <w:rFonts w:ascii="Arial" w:hAnsi="Arial"/>
                <w:sz w:val="22"/>
              </w:rPr>
            </w:pPr>
          </w:p>
          <w:p w14:paraId="4E3EB57F" w14:textId="77777777" w:rsidR="00CB39B0" w:rsidRPr="005E08D1" w:rsidRDefault="00CB39B0">
            <w:pPr>
              <w:rPr>
                <w:rFonts w:ascii="Arial" w:hAnsi="Arial"/>
                <w:sz w:val="22"/>
              </w:rPr>
            </w:pPr>
          </w:p>
        </w:tc>
      </w:tr>
      <w:tr w:rsidR="00540F51" w:rsidRPr="00E96C1D" w14:paraId="6BF819BC" w14:textId="77777777" w:rsidTr="000247EB">
        <w:tblPrEx>
          <w:tblLook w:val="0000" w:firstRow="0" w:lastRow="0" w:firstColumn="0" w:lastColumn="0" w:noHBand="0" w:noVBand="0"/>
        </w:tblPrEx>
        <w:tc>
          <w:tcPr>
            <w:tcW w:w="9889" w:type="dxa"/>
          </w:tcPr>
          <w:p w14:paraId="7AAD7896" w14:textId="77777777" w:rsidR="00540F51" w:rsidRPr="00E96C1D" w:rsidRDefault="00CB39B0" w:rsidP="00CB39B0">
            <w:pPr>
              <w:rPr>
                <w:rFonts w:ascii="Arial" w:hAnsi="Arial"/>
                <w:b/>
                <w:sz w:val="22"/>
              </w:rPr>
            </w:pPr>
            <w:r>
              <w:rPr>
                <w:rFonts w:ascii="Arial" w:hAnsi="Arial"/>
                <w:b/>
                <w:sz w:val="22"/>
              </w:rPr>
              <w:lastRenderedPageBreak/>
              <w:t>6</w:t>
            </w:r>
            <w:r w:rsidR="00540F51" w:rsidRPr="00E96C1D">
              <w:rPr>
                <w:rFonts w:ascii="Arial" w:hAnsi="Arial"/>
                <w:b/>
                <w:sz w:val="22"/>
              </w:rPr>
              <w:t xml:space="preserve">. Will your book feature any supplementary material, e.g. </w:t>
            </w:r>
            <w:r>
              <w:rPr>
                <w:rFonts w:ascii="Arial" w:hAnsi="Arial"/>
                <w:b/>
                <w:sz w:val="22"/>
              </w:rPr>
              <w:t>code and datasets online,</w:t>
            </w:r>
            <w:r w:rsidR="00540F51" w:rsidRPr="00E96C1D">
              <w:rPr>
                <w:rFonts w:ascii="Arial" w:hAnsi="Arial"/>
                <w:b/>
                <w:sz w:val="22"/>
              </w:rPr>
              <w:t xml:space="preserve"> or </w:t>
            </w:r>
            <w:r w:rsidR="00D55758">
              <w:rPr>
                <w:rFonts w:ascii="Arial" w:hAnsi="Arial"/>
                <w:b/>
                <w:sz w:val="22"/>
              </w:rPr>
              <w:t xml:space="preserve">a </w:t>
            </w:r>
            <w:r w:rsidR="00540F51" w:rsidRPr="00E96C1D">
              <w:rPr>
                <w:rFonts w:ascii="Arial" w:hAnsi="Arial"/>
                <w:b/>
                <w:sz w:val="22"/>
              </w:rPr>
              <w:t>solutions manual?</w:t>
            </w:r>
          </w:p>
        </w:tc>
      </w:tr>
      <w:tr w:rsidR="00540F51" w:rsidRPr="005E08D1" w14:paraId="714B25D6" w14:textId="77777777" w:rsidTr="000247EB">
        <w:tblPrEx>
          <w:tblLook w:val="0000" w:firstRow="0" w:lastRow="0" w:firstColumn="0" w:lastColumn="0" w:noHBand="0" w:noVBand="0"/>
        </w:tblPrEx>
        <w:tc>
          <w:tcPr>
            <w:tcW w:w="9889" w:type="dxa"/>
          </w:tcPr>
          <w:p w14:paraId="28003C42" w14:textId="77777777" w:rsidR="00540F51" w:rsidRDefault="00540F51">
            <w:pPr>
              <w:rPr>
                <w:rFonts w:ascii="Arial" w:hAnsi="Arial"/>
                <w:sz w:val="22"/>
              </w:rPr>
            </w:pPr>
          </w:p>
          <w:p w14:paraId="2C14664D" w14:textId="77777777" w:rsidR="005727A2" w:rsidRPr="005E08D1" w:rsidRDefault="005727A2">
            <w:pPr>
              <w:rPr>
                <w:rFonts w:ascii="Arial" w:hAnsi="Arial"/>
                <w:sz w:val="22"/>
              </w:rPr>
            </w:pPr>
            <w:r>
              <w:rPr>
                <w:rFonts w:ascii="Arial" w:hAnsi="Arial"/>
                <w:sz w:val="22"/>
              </w:rPr>
              <w:t xml:space="preserve">Yes! All of the above will be included. </w:t>
            </w:r>
          </w:p>
          <w:p w14:paraId="25A565E6" w14:textId="77777777" w:rsidR="00540F51" w:rsidRDefault="00540F51">
            <w:pPr>
              <w:rPr>
                <w:rFonts w:ascii="Arial" w:hAnsi="Arial"/>
                <w:sz w:val="22"/>
              </w:rPr>
            </w:pPr>
          </w:p>
          <w:p w14:paraId="5542FECC" w14:textId="77777777" w:rsidR="007122CC" w:rsidRDefault="007122CC">
            <w:pPr>
              <w:rPr>
                <w:rFonts w:ascii="Arial" w:hAnsi="Arial"/>
                <w:sz w:val="22"/>
              </w:rPr>
            </w:pPr>
          </w:p>
          <w:p w14:paraId="0635B493" w14:textId="77777777" w:rsidR="006D53D7" w:rsidRDefault="006D53D7">
            <w:pPr>
              <w:rPr>
                <w:rFonts w:ascii="Arial" w:hAnsi="Arial"/>
                <w:sz w:val="22"/>
              </w:rPr>
            </w:pPr>
          </w:p>
          <w:p w14:paraId="555D246C" w14:textId="77777777" w:rsidR="00CB39B0" w:rsidRPr="005E08D1" w:rsidRDefault="00CB39B0">
            <w:pPr>
              <w:rPr>
                <w:rFonts w:ascii="Arial" w:hAnsi="Arial"/>
                <w:sz w:val="22"/>
              </w:rPr>
            </w:pPr>
          </w:p>
        </w:tc>
      </w:tr>
      <w:tr w:rsidR="000247EB" w:rsidRPr="000247EB" w14:paraId="34A0CD13" w14:textId="77777777" w:rsidTr="009A40E2">
        <w:trPr>
          <w:trHeight w:val="454"/>
        </w:trPr>
        <w:tc>
          <w:tcPr>
            <w:tcW w:w="9889" w:type="dxa"/>
            <w:tcBorders>
              <w:top w:val="single" w:sz="12" w:space="0" w:color="000000"/>
            </w:tcBorders>
            <w:vAlign w:val="center"/>
          </w:tcPr>
          <w:p w14:paraId="6AF78471" w14:textId="77777777" w:rsidR="000247EB" w:rsidRPr="000247EB" w:rsidRDefault="000247EB" w:rsidP="009A40E2">
            <w:pPr>
              <w:jc w:val="both"/>
              <w:rPr>
                <w:rFonts w:ascii="Arial" w:hAnsi="Arial" w:cs="Arial"/>
                <w:b/>
                <w:sz w:val="22"/>
                <w:szCs w:val="22"/>
              </w:rPr>
            </w:pPr>
            <w:r>
              <w:rPr>
                <w:rFonts w:ascii="Arial" w:hAnsi="Arial" w:cs="Arial"/>
                <w:b/>
                <w:sz w:val="22"/>
                <w:szCs w:val="22"/>
              </w:rPr>
              <w:t>AUDIENCE AND RELATED BOOKS</w:t>
            </w:r>
          </w:p>
        </w:tc>
      </w:tr>
      <w:tr w:rsidR="00540F51" w:rsidRPr="00E96C1D" w14:paraId="41056825" w14:textId="77777777" w:rsidTr="000247EB">
        <w:tblPrEx>
          <w:tblLook w:val="0000" w:firstRow="0" w:lastRow="0" w:firstColumn="0" w:lastColumn="0" w:noHBand="0" w:noVBand="0"/>
        </w:tblPrEx>
        <w:tc>
          <w:tcPr>
            <w:tcW w:w="9889" w:type="dxa"/>
          </w:tcPr>
          <w:p w14:paraId="17E82CA5" w14:textId="77777777" w:rsidR="00540F51" w:rsidRPr="00E96C1D" w:rsidRDefault="00CB39B0" w:rsidP="00E625B0">
            <w:pPr>
              <w:rPr>
                <w:rFonts w:ascii="Arial" w:hAnsi="Arial"/>
                <w:b/>
                <w:sz w:val="22"/>
              </w:rPr>
            </w:pPr>
            <w:r>
              <w:rPr>
                <w:rFonts w:ascii="Arial" w:hAnsi="Arial"/>
                <w:b/>
                <w:sz w:val="22"/>
              </w:rPr>
              <w:t>7</w:t>
            </w:r>
            <w:r w:rsidR="00540F51" w:rsidRPr="00E96C1D">
              <w:rPr>
                <w:rFonts w:ascii="Arial" w:hAnsi="Arial"/>
                <w:b/>
                <w:sz w:val="22"/>
              </w:rPr>
              <w:t xml:space="preserve">. Please give details of the </w:t>
            </w:r>
            <w:r w:rsidR="00E625B0">
              <w:rPr>
                <w:rFonts w:ascii="Arial" w:hAnsi="Arial"/>
                <w:b/>
                <w:sz w:val="22"/>
              </w:rPr>
              <w:t>primary</w:t>
            </w:r>
            <w:r w:rsidR="00540F51" w:rsidRPr="00E96C1D">
              <w:rPr>
                <w:rFonts w:ascii="Arial" w:hAnsi="Arial"/>
                <w:b/>
                <w:sz w:val="22"/>
              </w:rPr>
              <w:t xml:space="preserve"> audience for the </w:t>
            </w:r>
            <w:r w:rsidR="00E625B0">
              <w:rPr>
                <w:rFonts w:ascii="Arial" w:hAnsi="Arial"/>
                <w:b/>
                <w:sz w:val="22"/>
              </w:rPr>
              <w:t>book. Will it be used for teaching, research or both? Are there any secondary markets?</w:t>
            </w:r>
          </w:p>
        </w:tc>
      </w:tr>
      <w:tr w:rsidR="00540F51" w:rsidRPr="005E08D1" w14:paraId="5D5B1EC7" w14:textId="77777777" w:rsidTr="000247EB">
        <w:tblPrEx>
          <w:tblLook w:val="0000" w:firstRow="0" w:lastRow="0" w:firstColumn="0" w:lastColumn="0" w:noHBand="0" w:noVBand="0"/>
        </w:tblPrEx>
        <w:tc>
          <w:tcPr>
            <w:tcW w:w="9889" w:type="dxa"/>
          </w:tcPr>
          <w:p w14:paraId="077921BF" w14:textId="77777777" w:rsidR="00540F51" w:rsidRDefault="00540F51">
            <w:pPr>
              <w:rPr>
                <w:rFonts w:ascii="Arial" w:hAnsi="Arial"/>
                <w:sz w:val="22"/>
              </w:rPr>
            </w:pPr>
          </w:p>
          <w:p w14:paraId="4D1048BE" w14:textId="77777777" w:rsidR="00814ACC" w:rsidRDefault="005727A2">
            <w:pPr>
              <w:rPr>
                <w:rFonts w:ascii="Arial" w:hAnsi="Arial"/>
                <w:sz w:val="22"/>
              </w:rPr>
            </w:pPr>
            <w:r>
              <w:rPr>
                <w:rFonts w:ascii="Arial" w:hAnsi="Arial"/>
                <w:sz w:val="22"/>
              </w:rPr>
              <w:t xml:space="preserve">The audience will primarily be current practitioners of seasonal adjustment who are interested in learning how to implement in R. This audience includes researchers from statistical agencies who are currently seasonal </w:t>
            </w:r>
            <w:proofErr w:type="spellStart"/>
            <w:r>
              <w:rPr>
                <w:rFonts w:ascii="Arial" w:hAnsi="Arial"/>
                <w:sz w:val="22"/>
              </w:rPr>
              <w:t>adjustmenters</w:t>
            </w:r>
            <w:proofErr w:type="spellEnd"/>
            <w:r>
              <w:rPr>
                <w:rFonts w:ascii="Arial" w:hAnsi="Arial"/>
                <w:sz w:val="22"/>
              </w:rPr>
              <w:t xml:space="preserve">’ wanting to include scripting language features of R to evaluate properties of their adjustments. The audience also includes current R users who, for one reason or another, want to learn seasonal adjustment. This textbook can serve as their primary reference. </w:t>
            </w:r>
          </w:p>
          <w:p w14:paraId="04C38F3F" w14:textId="77777777" w:rsidR="00540F51" w:rsidRPr="005E08D1" w:rsidRDefault="00540F51">
            <w:pPr>
              <w:rPr>
                <w:rFonts w:ascii="Arial" w:hAnsi="Arial"/>
                <w:sz w:val="22"/>
              </w:rPr>
            </w:pPr>
          </w:p>
        </w:tc>
      </w:tr>
      <w:tr w:rsidR="00540F51" w:rsidRPr="00E96C1D" w14:paraId="47378112" w14:textId="77777777" w:rsidTr="000247EB">
        <w:tblPrEx>
          <w:tblLook w:val="0000" w:firstRow="0" w:lastRow="0" w:firstColumn="0" w:lastColumn="0" w:noHBand="0" w:noVBand="0"/>
        </w:tblPrEx>
        <w:tc>
          <w:tcPr>
            <w:tcW w:w="9889" w:type="dxa"/>
          </w:tcPr>
          <w:p w14:paraId="0BB8AFA8" w14:textId="77777777" w:rsidR="005727A2" w:rsidRPr="00E96C1D" w:rsidRDefault="00CB39B0" w:rsidP="00CB39B0">
            <w:pPr>
              <w:rPr>
                <w:rFonts w:ascii="Arial" w:hAnsi="Arial"/>
                <w:b/>
                <w:sz w:val="22"/>
              </w:rPr>
            </w:pPr>
            <w:r>
              <w:rPr>
                <w:rFonts w:ascii="Arial" w:hAnsi="Arial"/>
                <w:b/>
                <w:sz w:val="22"/>
              </w:rPr>
              <w:t>8</w:t>
            </w:r>
            <w:r w:rsidR="00540F51" w:rsidRPr="00E96C1D">
              <w:rPr>
                <w:rFonts w:ascii="Arial" w:hAnsi="Arial"/>
                <w:b/>
                <w:sz w:val="22"/>
              </w:rPr>
              <w:t xml:space="preserve">. If </w:t>
            </w:r>
            <w:r w:rsidR="00ED5DB1">
              <w:rPr>
                <w:rFonts w:ascii="Arial" w:hAnsi="Arial"/>
                <w:b/>
                <w:sz w:val="22"/>
              </w:rPr>
              <w:t>your</w:t>
            </w:r>
            <w:r w:rsidR="00540F51" w:rsidRPr="00E96C1D">
              <w:rPr>
                <w:rFonts w:ascii="Arial" w:hAnsi="Arial"/>
                <w:b/>
                <w:sz w:val="22"/>
              </w:rPr>
              <w:t xml:space="preserve"> book is a textbook, for which courses will </w:t>
            </w:r>
            <w:r w:rsidR="00E625B0">
              <w:rPr>
                <w:rFonts w:ascii="Arial" w:hAnsi="Arial"/>
                <w:b/>
                <w:sz w:val="22"/>
              </w:rPr>
              <w:t>it</w:t>
            </w:r>
            <w:r w:rsidR="00540F51" w:rsidRPr="00E96C1D">
              <w:rPr>
                <w:rFonts w:ascii="Arial" w:hAnsi="Arial"/>
                <w:b/>
                <w:sz w:val="22"/>
              </w:rPr>
              <w:t xml:space="preserve"> be the </w:t>
            </w:r>
            <w:r w:rsidR="00E625B0">
              <w:rPr>
                <w:rFonts w:ascii="Arial" w:hAnsi="Arial"/>
                <w:b/>
                <w:sz w:val="22"/>
              </w:rPr>
              <w:t>primary</w:t>
            </w:r>
            <w:r w:rsidR="00540F51" w:rsidRPr="00E96C1D">
              <w:rPr>
                <w:rFonts w:ascii="Arial" w:hAnsi="Arial"/>
                <w:b/>
                <w:sz w:val="22"/>
              </w:rPr>
              <w:t xml:space="preserve"> text? For which w</w:t>
            </w:r>
            <w:r>
              <w:rPr>
                <w:rFonts w:ascii="Arial" w:hAnsi="Arial"/>
                <w:b/>
                <w:sz w:val="22"/>
              </w:rPr>
              <w:t>ill</w:t>
            </w:r>
            <w:r w:rsidR="00540F51" w:rsidRPr="00E96C1D">
              <w:rPr>
                <w:rFonts w:ascii="Arial" w:hAnsi="Arial"/>
                <w:b/>
                <w:sz w:val="22"/>
              </w:rPr>
              <w:t xml:space="preserve"> it be supplementary reading?</w:t>
            </w:r>
          </w:p>
        </w:tc>
      </w:tr>
      <w:tr w:rsidR="00540F51" w14:paraId="250B2F9F" w14:textId="77777777" w:rsidTr="000247EB">
        <w:tblPrEx>
          <w:tblLook w:val="0000" w:firstRow="0" w:lastRow="0" w:firstColumn="0" w:lastColumn="0" w:noHBand="0" w:noVBand="0"/>
        </w:tblPrEx>
        <w:tc>
          <w:tcPr>
            <w:tcW w:w="9889" w:type="dxa"/>
          </w:tcPr>
          <w:p w14:paraId="375F5C7E" w14:textId="77777777" w:rsidR="00CB39B0" w:rsidRDefault="00CB39B0">
            <w:pPr>
              <w:rPr>
                <w:rFonts w:ascii="Arial" w:hAnsi="Arial"/>
                <w:sz w:val="22"/>
              </w:rPr>
            </w:pPr>
          </w:p>
          <w:p w14:paraId="606C1627" w14:textId="77777777" w:rsidR="00540F51" w:rsidRDefault="005727A2">
            <w:pPr>
              <w:rPr>
                <w:rFonts w:ascii="Arial" w:hAnsi="Arial"/>
                <w:sz w:val="22"/>
              </w:rPr>
            </w:pPr>
            <w:r>
              <w:rPr>
                <w:rFonts w:ascii="Arial" w:hAnsi="Arial"/>
                <w:sz w:val="22"/>
              </w:rPr>
              <w:t xml:space="preserve">While the it wouldn’t be written to be a primary textbook for a course, it certainly could be used for a module in a time series or econometrics class. </w:t>
            </w:r>
          </w:p>
          <w:p w14:paraId="2D9AC1D7" w14:textId="77777777" w:rsidR="007122CC" w:rsidRDefault="007122CC">
            <w:pPr>
              <w:rPr>
                <w:rFonts w:ascii="Arial" w:hAnsi="Arial"/>
                <w:sz w:val="22"/>
              </w:rPr>
            </w:pPr>
          </w:p>
        </w:tc>
      </w:tr>
      <w:tr w:rsidR="00540F51" w:rsidRPr="00E96C1D" w14:paraId="4E4CCBE6" w14:textId="77777777" w:rsidTr="000247EB">
        <w:tblPrEx>
          <w:tblLook w:val="0000" w:firstRow="0" w:lastRow="0" w:firstColumn="0" w:lastColumn="0" w:noHBand="0" w:noVBand="0"/>
        </w:tblPrEx>
        <w:tc>
          <w:tcPr>
            <w:tcW w:w="9889" w:type="dxa"/>
          </w:tcPr>
          <w:p w14:paraId="392EAA6C" w14:textId="77777777" w:rsidR="00540F51" w:rsidRPr="00E96C1D" w:rsidRDefault="00CB39B0" w:rsidP="00ED5DB1">
            <w:pPr>
              <w:rPr>
                <w:rFonts w:ascii="Arial" w:hAnsi="Arial"/>
                <w:b/>
                <w:sz w:val="22"/>
              </w:rPr>
            </w:pPr>
            <w:r>
              <w:rPr>
                <w:rFonts w:ascii="Arial" w:hAnsi="Arial"/>
                <w:b/>
                <w:sz w:val="22"/>
              </w:rPr>
              <w:t>9</w:t>
            </w:r>
            <w:r w:rsidR="00540F51" w:rsidRPr="00E96C1D">
              <w:rPr>
                <w:rFonts w:ascii="Arial" w:hAnsi="Arial"/>
                <w:b/>
                <w:sz w:val="22"/>
              </w:rPr>
              <w:t xml:space="preserve">. What competitive </w:t>
            </w:r>
            <w:r w:rsidR="00F1132F" w:rsidRPr="00E96C1D">
              <w:rPr>
                <w:rFonts w:ascii="Arial" w:hAnsi="Arial"/>
                <w:b/>
                <w:sz w:val="22"/>
              </w:rPr>
              <w:t xml:space="preserve">and/or related </w:t>
            </w:r>
            <w:r w:rsidR="00540F51" w:rsidRPr="00E96C1D">
              <w:rPr>
                <w:rFonts w:ascii="Arial" w:hAnsi="Arial"/>
                <w:b/>
                <w:sz w:val="22"/>
              </w:rPr>
              <w:t>books are available? (If possible, please ind</w:t>
            </w:r>
            <w:r w:rsidR="008810E5" w:rsidRPr="00E96C1D">
              <w:rPr>
                <w:rFonts w:ascii="Arial" w:hAnsi="Arial"/>
                <w:b/>
                <w:sz w:val="22"/>
              </w:rPr>
              <w:t xml:space="preserve">icate author, title, publisher and </w:t>
            </w:r>
            <w:r w:rsidR="00540F51" w:rsidRPr="00E96C1D">
              <w:rPr>
                <w:rFonts w:ascii="Arial" w:hAnsi="Arial"/>
                <w:b/>
                <w:sz w:val="22"/>
              </w:rPr>
              <w:t xml:space="preserve">publication year). </w:t>
            </w:r>
          </w:p>
        </w:tc>
      </w:tr>
      <w:tr w:rsidR="00540F51" w14:paraId="52FFDE62" w14:textId="77777777" w:rsidTr="000247EB">
        <w:tblPrEx>
          <w:tblLook w:val="0000" w:firstRow="0" w:lastRow="0" w:firstColumn="0" w:lastColumn="0" w:noHBand="0" w:noVBand="0"/>
        </w:tblPrEx>
        <w:tc>
          <w:tcPr>
            <w:tcW w:w="9889" w:type="dxa"/>
          </w:tcPr>
          <w:p w14:paraId="73370826" w14:textId="77777777" w:rsidR="00540F51" w:rsidRDefault="00540F51">
            <w:pPr>
              <w:rPr>
                <w:rFonts w:ascii="Arial" w:hAnsi="Arial"/>
                <w:sz w:val="22"/>
              </w:rPr>
            </w:pPr>
          </w:p>
          <w:p w14:paraId="21409297" w14:textId="77777777" w:rsidR="008810E5" w:rsidRDefault="008810E5">
            <w:pPr>
              <w:rPr>
                <w:rFonts w:ascii="Arial" w:hAnsi="Arial"/>
                <w:sz w:val="22"/>
              </w:rPr>
            </w:pPr>
          </w:p>
          <w:p w14:paraId="45447D34" w14:textId="77777777" w:rsidR="00540F51" w:rsidRDefault="005727A2">
            <w:pPr>
              <w:rPr>
                <w:rFonts w:ascii="Arial" w:hAnsi="Arial"/>
                <w:sz w:val="22"/>
              </w:rPr>
            </w:pPr>
            <w:r>
              <w:rPr>
                <w:rFonts w:ascii="Arial" w:hAnsi="Arial"/>
                <w:sz w:val="22"/>
              </w:rPr>
              <w:t>There are no directly relevant competitors to the proposed textbook. There is a book that serves as a primary reference to the X-11 method</w:t>
            </w:r>
            <w:r w:rsidR="00355622">
              <w:rPr>
                <w:rFonts w:ascii="Arial" w:hAnsi="Arial"/>
                <w:sz w:val="22"/>
              </w:rPr>
              <w:t>, a single type of seasonal adjustment:</w:t>
            </w:r>
          </w:p>
          <w:p w14:paraId="6F83FF44" w14:textId="77777777" w:rsidR="00355622" w:rsidRDefault="00355622" w:rsidP="00355622">
            <w:pPr>
              <w:shd w:val="clear" w:color="auto" w:fill="FFFFFF"/>
              <w:textAlignment w:val="baseline"/>
              <w:rPr>
                <w:rFonts w:ascii="Helvetica Neue" w:hAnsi="Helvetica Neue"/>
                <w:color w:val="666666"/>
                <w:sz w:val="20"/>
              </w:rPr>
            </w:pPr>
          </w:p>
          <w:p w14:paraId="35E4C991" w14:textId="77777777" w:rsidR="00355622" w:rsidRDefault="00355622" w:rsidP="00355622">
            <w:pPr>
              <w:shd w:val="clear" w:color="auto" w:fill="FFFFFF"/>
              <w:textAlignment w:val="baseline"/>
              <w:rPr>
                <w:rFonts w:ascii="Helvetica Neue" w:hAnsi="Helvetica Neue"/>
                <w:color w:val="666666"/>
                <w:sz w:val="20"/>
              </w:rPr>
            </w:pPr>
            <w:r>
              <w:rPr>
                <w:rFonts w:ascii="Helvetica Neue" w:hAnsi="Helvetica Neue"/>
                <w:color w:val="666666"/>
                <w:sz w:val="20"/>
              </w:rPr>
              <w:t>Seasonal Adjustment with the X-11 Method,</w:t>
            </w:r>
            <w:r>
              <w:rPr>
                <w:rFonts w:ascii="Helvetica Neue" w:hAnsi="Helvetica Neue"/>
                <w:b/>
                <w:bCs/>
                <w:color w:val="333333"/>
                <w:sz w:val="20"/>
              </w:rPr>
              <w:t xml:space="preserve"> </w:t>
            </w:r>
            <w:r>
              <w:rPr>
                <w:rFonts w:ascii="Helvetica Neue" w:hAnsi="Helvetica Neue"/>
                <w:color w:val="666666"/>
                <w:sz w:val="20"/>
                <w:bdr w:val="none" w:sz="0" w:space="0" w:color="auto" w:frame="1"/>
              </w:rPr>
              <w:t xml:space="preserve">Dominique </w:t>
            </w:r>
            <w:proofErr w:type="spellStart"/>
            <w:r>
              <w:rPr>
                <w:rFonts w:ascii="Helvetica Neue" w:hAnsi="Helvetica Neue"/>
                <w:color w:val="666666"/>
                <w:sz w:val="20"/>
                <w:bdr w:val="none" w:sz="0" w:space="0" w:color="auto" w:frame="1"/>
              </w:rPr>
              <w:t>Ladiray</w:t>
            </w:r>
            <w:proofErr w:type="spellEnd"/>
            <w:r>
              <w:rPr>
                <w:rFonts w:ascii="Helvetica Neue" w:hAnsi="Helvetica Neue"/>
                <w:color w:val="666666"/>
                <w:sz w:val="20"/>
                <w:bdr w:val="none" w:sz="0" w:space="0" w:color="auto" w:frame="1"/>
              </w:rPr>
              <w:t xml:space="preserve"> and Benoit </w:t>
            </w:r>
            <w:proofErr w:type="spellStart"/>
            <w:r>
              <w:rPr>
                <w:rFonts w:ascii="Helvetica Neue" w:hAnsi="Helvetica Neue"/>
                <w:color w:val="666666"/>
                <w:sz w:val="20"/>
                <w:bdr w:val="none" w:sz="0" w:space="0" w:color="auto" w:frame="1"/>
              </w:rPr>
              <w:t>Quenneville</w:t>
            </w:r>
            <w:proofErr w:type="spellEnd"/>
            <w:r>
              <w:rPr>
                <w:rFonts w:ascii="Helvetica Neue" w:hAnsi="Helvetica Neue"/>
                <w:color w:val="666666"/>
                <w:sz w:val="20"/>
                <w:bdr w:val="none" w:sz="0" w:space="0" w:color="auto" w:frame="1"/>
              </w:rPr>
              <w:t>,</w:t>
            </w:r>
            <w:r>
              <w:rPr>
                <w:rFonts w:ascii="Helvetica Neue" w:hAnsi="Helvetica Neue"/>
                <w:b/>
                <w:bCs/>
                <w:color w:val="333333"/>
                <w:sz w:val="20"/>
              </w:rPr>
              <w:t xml:space="preserve"> </w:t>
            </w:r>
            <w:r>
              <w:rPr>
                <w:rFonts w:ascii="Helvetica Neue" w:hAnsi="Helvetica Neue"/>
                <w:color w:val="666666"/>
                <w:sz w:val="20"/>
              </w:rPr>
              <w:t>2001</w:t>
            </w:r>
            <w:r>
              <w:rPr>
                <w:rFonts w:ascii="Helvetica Neue" w:hAnsi="Helvetica Neue"/>
                <w:b/>
                <w:bCs/>
                <w:color w:val="333333"/>
                <w:sz w:val="20"/>
              </w:rPr>
              <w:t xml:space="preserve">, </w:t>
            </w:r>
            <w:r>
              <w:rPr>
                <w:rFonts w:ascii="Helvetica Neue" w:hAnsi="Helvetica Neue"/>
                <w:color w:val="666666"/>
                <w:sz w:val="20"/>
                <w:bdr w:val="none" w:sz="0" w:space="0" w:color="auto" w:frame="1"/>
              </w:rPr>
              <w:t>Springer-Verlag New York</w:t>
            </w:r>
          </w:p>
          <w:p w14:paraId="25158EE1" w14:textId="77777777" w:rsidR="007122CC" w:rsidRDefault="007122CC">
            <w:pPr>
              <w:rPr>
                <w:rFonts w:ascii="Arial" w:hAnsi="Arial"/>
                <w:sz w:val="22"/>
              </w:rPr>
            </w:pPr>
          </w:p>
          <w:p w14:paraId="471700FD" w14:textId="77777777" w:rsidR="00540F51" w:rsidRDefault="00540F51">
            <w:pPr>
              <w:rPr>
                <w:rFonts w:ascii="Arial" w:hAnsi="Arial"/>
                <w:sz w:val="22"/>
              </w:rPr>
            </w:pPr>
          </w:p>
          <w:p w14:paraId="588DCD0A" w14:textId="77777777" w:rsidR="00540F51" w:rsidRDefault="00540F51">
            <w:pPr>
              <w:rPr>
                <w:rFonts w:ascii="Arial" w:hAnsi="Arial"/>
                <w:sz w:val="22"/>
              </w:rPr>
            </w:pPr>
          </w:p>
        </w:tc>
      </w:tr>
      <w:tr w:rsidR="00540F51" w:rsidRPr="00E96C1D" w14:paraId="4216E77E" w14:textId="77777777" w:rsidTr="000247EB">
        <w:tblPrEx>
          <w:tblLook w:val="0000" w:firstRow="0" w:lastRow="0" w:firstColumn="0" w:lastColumn="0" w:noHBand="0" w:noVBand="0"/>
        </w:tblPrEx>
        <w:tc>
          <w:tcPr>
            <w:tcW w:w="9889" w:type="dxa"/>
          </w:tcPr>
          <w:p w14:paraId="3D034911" w14:textId="77777777" w:rsidR="00540F51" w:rsidRPr="00E96C1D" w:rsidRDefault="00CB39B0" w:rsidP="00CB39B0">
            <w:pPr>
              <w:rPr>
                <w:rFonts w:ascii="Arial" w:hAnsi="Arial"/>
                <w:b/>
                <w:sz w:val="22"/>
              </w:rPr>
            </w:pPr>
            <w:r>
              <w:rPr>
                <w:rFonts w:ascii="Arial" w:hAnsi="Arial"/>
                <w:b/>
                <w:sz w:val="22"/>
              </w:rPr>
              <w:t>10</w:t>
            </w:r>
            <w:r w:rsidR="00540F51" w:rsidRPr="00E96C1D">
              <w:rPr>
                <w:rFonts w:ascii="Arial" w:hAnsi="Arial"/>
                <w:b/>
                <w:sz w:val="22"/>
              </w:rPr>
              <w:t xml:space="preserve">. </w:t>
            </w:r>
            <w:r>
              <w:rPr>
                <w:rFonts w:ascii="Arial" w:hAnsi="Arial"/>
                <w:b/>
                <w:sz w:val="22"/>
              </w:rPr>
              <w:t>What advantages does your book have over those mentioned above</w:t>
            </w:r>
            <w:r w:rsidR="008810E5" w:rsidRPr="00E96C1D">
              <w:rPr>
                <w:rFonts w:ascii="Arial" w:hAnsi="Arial"/>
                <w:b/>
                <w:sz w:val="22"/>
              </w:rPr>
              <w:t>, i.e. identify the niche that your book fills?</w:t>
            </w:r>
          </w:p>
        </w:tc>
      </w:tr>
      <w:tr w:rsidR="00540F51" w14:paraId="571C2F1B" w14:textId="77777777" w:rsidTr="000247EB">
        <w:tblPrEx>
          <w:tblLook w:val="0000" w:firstRow="0" w:lastRow="0" w:firstColumn="0" w:lastColumn="0" w:noHBand="0" w:noVBand="0"/>
        </w:tblPrEx>
        <w:tc>
          <w:tcPr>
            <w:tcW w:w="9889" w:type="dxa"/>
          </w:tcPr>
          <w:p w14:paraId="03BBB035" w14:textId="77777777" w:rsidR="00540F51" w:rsidRDefault="00540F51">
            <w:pPr>
              <w:rPr>
                <w:rFonts w:ascii="Arial" w:hAnsi="Arial"/>
                <w:sz w:val="22"/>
              </w:rPr>
            </w:pPr>
          </w:p>
          <w:p w14:paraId="52639627" w14:textId="77777777" w:rsidR="007122CC" w:rsidRPr="00355622" w:rsidRDefault="005727A2">
            <w:pPr>
              <w:rPr>
                <w:rFonts w:ascii="Arial" w:hAnsi="Arial"/>
                <w:sz w:val="22"/>
              </w:rPr>
            </w:pPr>
            <w:r>
              <w:rPr>
                <w:rFonts w:ascii="Arial" w:hAnsi="Arial"/>
                <w:sz w:val="22"/>
              </w:rPr>
              <w:t xml:space="preserve">This textbook will be implemented in R and include all code and data for users to get ‘hands-on’ with. </w:t>
            </w:r>
            <w:r w:rsidR="00355622">
              <w:rPr>
                <w:rFonts w:ascii="Arial" w:hAnsi="Arial"/>
                <w:sz w:val="22"/>
              </w:rPr>
              <w:t xml:space="preserve">Moreover, the proposed textbook will include </w:t>
            </w:r>
            <w:r w:rsidR="00355622">
              <w:rPr>
                <w:rFonts w:ascii="Arial" w:hAnsi="Arial"/>
                <w:i/>
                <w:sz w:val="22"/>
              </w:rPr>
              <w:t>running</w:t>
            </w:r>
            <w:r w:rsidR="00355622">
              <w:rPr>
                <w:rFonts w:ascii="Arial" w:hAnsi="Arial"/>
                <w:sz w:val="22"/>
              </w:rPr>
              <w:t xml:space="preserve"> or X-13ARIMA-SEATS not just the </w:t>
            </w:r>
            <w:r w:rsidR="00355622">
              <w:rPr>
                <w:rFonts w:ascii="Arial" w:hAnsi="Arial"/>
                <w:i/>
                <w:sz w:val="22"/>
              </w:rPr>
              <w:t>method</w:t>
            </w:r>
            <w:r w:rsidR="00355622">
              <w:rPr>
                <w:rFonts w:ascii="Arial" w:hAnsi="Arial"/>
                <w:sz w:val="22"/>
              </w:rPr>
              <w:t xml:space="preserve"> behind the software. </w:t>
            </w:r>
          </w:p>
          <w:p w14:paraId="51843926" w14:textId="77777777" w:rsidR="00540F51" w:rsidRDefault="00540F51">
            <w:pPr>
              <w:rPr>
                <w:rFonts w:ascii="Arial" w:hAnsi="Arial"/>
                <w:sz w:val="22"/>
              </w:rPr>
            </w:pPr>
          </w:p>
          <w:p w14:paraId="58913E9F" w14:textId="77777777" w:rsidR="009308A7" w:rsidRDefault="009308A7">
            <w:pPr>
              <w:rPr>
                <w:rFonts w:ascii="Arial" w:hAnsi="Arial"/>
                <w:sz w:val="22"/>
              </w:rPr>
            </w:pPr>
          </w:p>
        </w:tc>
      </w:tr>
      <w:tr w:rsidR="000247EB" w:rsidRPr="000247EB" w14:paraId="3676F159" w14:textId="77777777" w:rsidTr="009A40E2">
        <w:trPr>
          <w:trHeight w:val="454"/>
        </w:trPr>
        <w:tc>
          <w:tcPr>
            <w:tcW w:w="9889" w:type="dxa"/>
            <w:tcBorders>
              <w:top w:val="single" w:sz="12" w:space="0" w:color="000000"/>
            </w:tcBorders>
            <w:vAlign w:val="center"/>
          </w:tcPr>
          <w:p w14:paraId="6F47F460" w14:textId="77777777" w:rsidR="000247EB" w:rsidRPr="000247EB" w:rsidRDefault="000247EB" w:rsidP="009A40E2">
            <w:pPr>
              <w:jc w:val="both"/>
              <w:rPr>
                <w:rFonts w:ascii="Arial" w:hAnsi="Arial" w:cs="Arial"/>
                <w:b/>
                <w:sz w:val="22"/>
                <w:szCs w:val="22"/>
              </w:rPr>
            </w:pPr>
            <w:r>
              <w:rPr>
                <w:rFonts w:ascii="Arial" w:hAnsi="Arial" w:cs="Arial"/>
                <w:b/>
                <w:sz w:val="22"/>
                <w:szCs w:val="22"/>
              </w:rPr>
              <w:t>ADDITIONAL DETAILS</w:t>
            </w:r>
          </w:p>
        </w:tc>
      </w:tr>
      <w:tr w:rsidR="00540F51" w:rsidRPr="00E96C1D" w14:paraId="39ADCB28" w14:textId="77777777" w:rsidTr="000247EB">
        <w:tblPrEx>
          <w:tblLook w:val="0000" w:firstRow="0" w:lastRow="0" w:firstColumn="0" w:lastColumn="0" w:noHBand="0" w:noVBand="0"/>
        </w:tblPrEx>
        <w:tc>
          <w:tcPr>
            <w:tcW w:w="9889" w:type="dxa"/>
          </w:tcPr>
          <w:p w14:paraId="0C15C185" w14:textId="77777777" w:rsidR="00540F51" w:rsidRPr="00E96C1D" w:rsidRDefault="006D53D7" w:rsidP="00CB39B0">
            <w:pPr>
              <w:rPr>
                <w:rFonts w:ascii="Arial" w:hAnsi="Arial"/>
                <w:b/>
                <w:sz w:val="22"/>
              </w:rPr>
            </w:pPr>
            <w:r>
              <w:rPr>
                <w:rFonts w:ascii="Arial" w:hAnsi="Arial"/>
                <w:b/>
                <w:sz w:val="22"/>
              </w:rPr>
              <w:t>1</w:t>
            </w:r>
            <w:r w:rsidR="00CB39B0">
              <w:rPr>
                <w:rFonts w:ascii="Arial" w:hAnsi="Arial"/>
                <w:b/>
                <w:sz w:val="22"/>
              </w:rPr>
              <w:t>1</w:t>
            </w:r>
            <w:r w:rsidR="00540F51" w:rsidRPr="00E96C1D">
              <w:rPr>
                <w:rFonts w:ascii="Arial" w:hAnsi="Arial"/>
                <w:b/>
                <w:sz w:val="22"/>
              </w:rPr>
              <w:t xml:space="preserve">. </w:t>
            </w:r>
            <w:r>
              <w:rPr>
                <w:rFonts w:ascii="Arial" w:hAnsi="Arial"/>
                <w:b/>
                <w:sz w:val="22"/>
              </w:rPr>
              <w:t xml:space="preserve">Approximately how many </w:t>
            </w:r>
            <w:r w:rsidR="00540F51" w:rsidRPr="00E96C1D">
              <w:rPr>
                <w:rFonts w:ascii="Arial" w:hAnsi="Arial"/>
                <w:b/>
                <w:sz w:val="22"/>
              </w:rPr>
              <w:t xml:space="preserve">printed pages </w:t>
            </w:r>
            <w:r>
              <w:rPr>
                <w:rFonts w:ascii="Arial" w:hAnsi="Arial"/>
                <w:b/>
                <w:sz w:val="22"/>
              </w:rPr>
              <w:t xml:space="preserve">will </w:t>
            </w:r>
            <w:r w:rsidR="00540F51" w:rsidRPr="00E96C1D">
              <w:rPr>
                <w:rFonts w:ascii="Arial" w:hAnsi="Arial"/>
                <w:b/>
                <w:sz w:val="22"/>
              </w:rPr>
              <w:t>your book</w:t>
            </w:r>
            <w:r>
              <w:rPr>
                <w:rFonts w:ascii="Arial" w:hAnsi="Arial"/>
                <w:b/>
                <w:sz w:val="22"/>
              </w:rPr>
              <w:t xml:space="preserve"> contain</w:t>
            </w:r>
            <w:r w:rsidR="00540F51" w:rsidRPr="00E96C1D">
              <w:rPr>
                <w:rFonts w:ascii="Arial" w:hAnsi="Arial"/>
                <w:b/>
                <w:sz w:val="22"/>
              </w:rPr>
              <w:t xml:space="preserve">? </w:t>
            </w:r>
            <w:r>
              <w:rPr>
                <w:rFonts w:ascii="Arial" w:hAnsi="Arial"/>
                <w:b/>
                <w:sz w:val="22"/>
              </w:rPr>
              <w:t>Approximately h</w:t>
            </w:r>
            <w:r w:rsidR="00ED5DB1">
              <w:rPr>
                <w:rFonts w:ascii="Arial" w:hAnsi="Arial"/>
                <w:b/>
                <w:sz w:val="22"/>
              </w:rPr>
              <w:t>ow many figures</w:t>
            </w:r>
            <w:r w:rsidR="00ED5DB1" w:rsidRPr="00E96C1D">
              <w:rPr>
                <w:rFonts w:ascii="Arial" w:hAnsi="Arial"/>
                <w:b/>
                <w:sz w:val="22"/>
              </w:rPr>
              <w:t>?</w:t>
            </w:r>
          </w:p>
        </w:tc>
      </w:tr>
      <w:tr w:rsidR="00540F51" w14:paraId="2B7B8F50" w14:textId="77777777" w:rsidTr="000247EB">
        <w:tblPrEx>
          <w:tblLook w:val="0000" w:firstRow="0" w:lastRow="0" w:firstColumn="0" w:lastColumn="0" w:noHBand="0" w:noVBand="0"/>
        </w:tblPrEx>
        <w:tc>
          <w:tcPr>
            <w:tcW w:w="9889" w:type="dxa"/>
          </w:tcPr>
          <w:p w14:paraId="5B578E14" w14:textId="77777777" w:rsidR="00540F51" w:rsidRDefault="00540F51">
            <w:pPr>
              <w:rPr>
                <w:rFonts w:ascii="Arial" w:hAnsi="Arial"/>
                <w:sz w:val="22"/>
              </w:rPr>
            </w:pPr>
          </w:p>
          <w:p w14:paraId="48F27938" w14:textId="77777777" w:rsidR="00540F51" w:rsidRDefault="00540F51">
            <w:pPr>
              <w:rPr>
                <w:rFonts w:ascii="Arial" w:hAnsi="Arial"/>
                <w:sz w:val="22"/>
              </w:rPr>
            </w:pPr>
          </w:p>
          <w:p w14:paraId="19213F06" w14:textId="77777777" w:rsidR="00540F51" w:rsidRDefault="00540F51">
            <w:pPr>
              <w:rPr>
                <w:rFonts w:ascii="Arial" w:hAnsi="Arial"/>
                <w:sz w:val="22"/>
              </w:rPr>
            </w:pPr>
          </w:p>
        </w:tc>
      </w:tr>
      <w:tr w:rsidR="00540F51" w:rsidRPr="00E96C1D" w14:paraId="30A6738E" w14:textId="77777777" w:rsidTr="000247EB">
        <w:tblPrEx>
          <w:tblLook w:val="0000" w:firstRow="0" w:lastRow="0" w:firstColumn="0" w:lastColumn="0" w:noHBand="0" w:noVBand="0"/>
        </w:tblPrEx>
        <w:tc>
          <w:tcPr>
            <w:tcW w:w="9889" w:type="dxa"/>
          </w:tcPr>
          <w:p w14:paraId="3E35CA80" w14:textId="77777777" w:rsidR="00540F51" w:rsidRPr="00E96C1D" w:rsidRDefault="006D53D7" w:rsidP="00CB39B0">
            <w:pPr>
              <w:rPr>
                <w:rFonts w:ascii="Arial" w:hAnsi="Arial"/>
                <w:b/>
                <w:sz w:val="22"/>
              </w:rPr>
            </w:pPr>
            <w:r>
              <w:rPr>
                <w:rFonts w:ascii="Arial" w:hAnsi="Arial"/>
                <w:b/>
                <w:sz w:val="22"/>
              </w:rPr>
              <w:lastRenderedPageBreak/>
              <w:t>1</w:t>
            </w:r>
            <w:r w:rsidR="00CB39B0">
              <w:rPr>
                <w:rFonts w:ascii="Arial" w:hAnsi="Arial"/>
                <w:b/>
                <w:sz w:val="22"/>
              </w:rPr>
              <w:t>2</w:t>
            </w:r>
            <w:r w:rsidR="00540F51" w:rsidRPr="00E96C1D">
              <w:rPr>
                <w:rFonts w:ascii="Arial" w:hAnsi="Arial"/>
                <w:b/>
                <w:sz w:val="22"/>
              </w:rPr>
              <w:t xml:space="preserve">. When </w:t>
            </w:r>
            <w:r w:rsidR="008810E5" w:rsidRPr="00E96C1D">
              <w:rPr>
                <w:rFonts w:ascii="Arial" w:hAnsi="Arial"/>
                <w:b/>
                <w:sz w:val="22"/>
              </w:rPr>
              <w:t xml:space="preserve">would you hope to be able </w:t>
            </w:r>
            <w:r w:rsidR="00540F51" w:rsidRPr="00E96C1D">
              <w:rPr>
                <w:rFonts w:ascii="Arial" w:hAnsi="Arial"/>
                <w:b/>
                <w:sz w:val="22"/>
              </w:rPr>
              <w:t xml:space="preserve">to submit the final draft of the book to us? </w:t>
            </w:r>
            <w:r>
              <w:rPr>
                <w:rFonts w:ascii="Arial" w:hAnsi="Arial"/>
                <w:b/>
                <w:sz w:val="22"/>
              </w:rPr>
              <w:t xml:space="preserve">And in which format, </w:t>
            </w:r>
            <w:r w:rsidR="008810E5" w:rsidRPr="00E96C1D">
              <w:rPr>
                <w:rFonts w:ascii="Arial" w:hAnsi="Arial"/>
                <w:b/>
                <w:sz w:val="22"/>
              </w:rPr>
              <w:t>Latex</w:t>
            </w:r>
            <w:r>
              <w:rPr>
                <w:rFonts w:ascii="Arial" w:hAnsi="Arial"/>
                <w:b/>
                <w:sz w:val="22"/>
              </w:rPr>
              <w:t xml:space="preserve"> or Word?</w:t>
            </w:r>
          </w:p>
        </w:tc>
      </w:tr>
      <w:tr w:rsidR="00540F51" w14:paraId="1AA19B1D" w14:textId="77777777" w:rsidTr="000247EB">
        <w:tblPrEx>
          <w:tblLook w:val="0000" w:firstRow="0" w:lastRow="0" w:firstColumn="0" w:lastColumn="0" w:noHBand="0" w:noVBand="0"/>
        </w:tblPrEx>
        <w:tc>
          <w:tcPr>
            <w:tcW w:w="9889" w:type="dxa"/>
          </w:tcPr>
          <w:p w14:paraId="7CABED5E" w14:textId="77777777" w:rsidR="00540F51" w:rsidRDefault="00540F51">
            <w:pPr>
              <w:rPr>
                <w:rFonts w:ascii="Arial" w:hAnsi="Arial"/>
                <w:sz w:val="22"/>
              </w:rPr>
            </w:pPr>
          </w:p>
          <w:p w14:paraId="6ABE26BB" w14:textId="77777777" w:rsidR="00540F51" w:rsidRDefault="00540F51">
            <w:pPr>
              <w:rPr>
                <w:rFonts w:ascii="Arial" w:hAnsi="Arial"/>
                <w:sz w:val="22"/>
              </w:rPr>
            </w:pPr>
          </w:p>
          <w:p w14:paraId="1BE0D03E" w14:textId="77777777" w:rsidR="00540F51" w:rsidRDefault="00540F51">
            <w:pPr>
              <w:rPr>
                <w:rFonts w:ascii="Arial" w:hAnsi="Arial"/>
                <w:sz w:val="22"/>
              </w:rPr>
            </w:pPr>
          </w:p>
        </w:tc>
      </w:tr>
      <w:tr w:rsidR="00540F51" w:rsidRPr="00E96C1D" w14:paraId="58A56DBD" w14:textId="77777777" w:rsidTr="000247EB">
        <w:tblPrEx>
          <w:tblLook w:val="0000" w:firstRow="0" w:lastRow="0" w:firstColumn="0" w:lastColumn="0" w:noHBand="0" w:noVBand="0"/>
        </w:tblPrEx>
        <w:tc>
          <w:tcPr>
            <w:tcW w:w="9889" w:type="dxa"/>
          </w:tcPr>
          <w:p w14:paraId="44C8710A" w14:textId="77777777" w:rsidR="00540F51" w:rsidRPr="00E96C1D" w:rsidRDefault="00E625B0" w:rsidP="00CB39B0">
            <w:pPr>
              <w:rPr>
                <w:rFonts w:ascii="Arial" w:hAnsi="Arial"/>
                <w:b/>
                <w:sz w:val="22"/>
              </w:rPr>
            </w:pPr>
            <w:r>
              <w:rPr>
                <w:rFonts w:ascii="Arial" w:hAnsi="Arial"/>
                <w:b/>
                <w:sz w:val="22"/>
              </w:rPr>
              <w:t>1</w:t>
            </w:r>
            <w:r w:rsidR="00CB39B0">
              <w:rPr>
                <w:rFonts w:ascii="Arial" w:hAnsi="Arial"/>
                <w:b/>
                <w:sz w:val="22"/>
              </w:rPr>
              <w:t>3</w:t>
            </w:r>
            <w:r w:rsidR="00540F51" w:rsidRPr="00E96C1D">
              <w:rPr>
                <w:rFonts w:ascii="Arial" w:hAnsi="Arial"/>
                <w:b/>
                <w:sz w:val="22"/>
              </w:rPr>
              <w:t xml:space="preserve">. Please give the names and e-mail addresses of four people who </w:t>
            </w:r>
            <w:r w:rsidR="008810E5" w:rsidRPr="00E96C1D">
              <w:rPr>
                <w:rFonts w:ascii="Arial" w:hAnsi="Arial"/>
                <w:b/>
                <w:sz w:val="22"/>
              </w:rPr>
              <w:t xml:space="preserve">would </w:t>
            </w:r>
            <w:r w:rsidR="00540F51" w:rsidRPr="00E96C1D">
              <w:rPr>
                <w:rFonts w:ascii="Arial" w:hAnsi="Arial"/>
                <w:b/>
                <w:sz w:val="22"/>
              </w:rPr>
              <w:t>be qualified to give an opinion on your proposed book. (We will not necessarily contact these people).</w:t>
            </w:r>
          </w:p>
        </w:tc>
      </w:tr>
      <w:tr w:rsidR="00540F51" w14:paraId="389451BE" w14:textId="77777777" w:rsidTr="000247EB">
        <w:tblPrEx>
          <w:tblLook w:val="0000" w:firstRow="0" w:lastRow="0" w:firstColumn="0" w:lastColumn="0" w:noHBand="0" w:noVBand="0"/>
        </w:tblPrEx>
        <w:tc>
          <w:tcPr>
            <w:tcW w:w="9889" w:type="dxa"/>
          </w:tcPr>
          <w:p w14:paraId="5D6FD515" w14:textId="77777777" w:rsidR="00540F51" w:rsidRDefault="00540F51">
            <w:pPr>
              <w:rPr>
                <w:rFonts w:ascii="Arial" w:hAnsi="Arial"/>
                <w:sz w:val="22"/>
              </w:rPr>
            </w:pPr>
          </w:p>
          <w:p w14:paraId="264E7646" w14:textId="77777777" w:rsidR="00540F51" w:rsidRDefault="00540F51">
            <w:pPr>
              <w:rPr>
                <w:rFonts w:ascii="Arial" w:hAnsi="Arial"/>
                <w:sz w:val="22"/>
              </w:rPr>
            </w:pPr>
          </w:p>
          <w:p w14:paraId="2B1C27A2" w14:textId="77777777" w:rsidR="00540F51" w:rsidRDefault="00540F51">
            <w:pPr>
              <w:rPr>
                <w:rFonts w:ascii="Arial" w:hAnsi="Arial"/>
                <w:sz w:val="22"/>
              </w:rPr>
            </w:pPr>
          </w:p>
          <w:p w14:paraId="72294146" w14:textId="77777777" w:rsidR="00540F51" w:rsidRDefault="00540F51">
            <w:pPr>
              <w:rPr>
                <w:rFonts w:ascii="Arial" w:hAnsi="Arial"/>
                <w:sz w:val="22"/>
              </w:rPr>
            </w:pPr>
          </w:p>
          <w:p w14:paraId="33BA08F3" w14:textId="77777777" w:rsidR="00540F51" w:rsidRDefault="00540F51">
            <w:pPr>
              <w:rPr>
                <w:rFonts w:ascii="Arial" w:hAnsi="Arial"/>
                <w:sz w:val="22"/>
              </w:rPr>
            </w:pPr>
          </w:p>
          <w:p w14:paraId="02F62920" w14:textId="77777777" w:rsidR="00540F51" w:rsidRDefault="00540F51">
            <w:pPr>
              <w:rPr>
                <w:rFonts w:ascii="Arial" w:hAnsi="Arial"/>
                <w:sz w:val="22"/>
              </w:rPr>
            </w:pPr>
          </w:p>
        </w:tc>
      </w:tr>
      <w:tr w:rsidR="006D5366" w:rsidRPr="000247EB" w14:paraId="78411713" w14:textId="77777777" w:rsidTr="006D5366">
        <w:trPr>
          <w:trHeight w:val="454"/>
        </w:trPr>
        <w:tc>
          <w:tcPr>
            <w:tcW w:w="9889" w:type="dxa"/>
            <w:tcBorders>
              <w:top w:val="single" w:sz="12" w:space="0" w:color="000000"/>
            </w:tcBorders>
            <w:vAlign w:val="center"/>
          </w:tcPr>
          <w:p w14:paraId="2D10CACE" w14:textId="77777777" w:rsidR="006D5366" w:rsidRPr="000247EB" w:rsidRDefault="006D5366" w:rsidP="006D5366">
            <w:pPr>
              <w:jc w:val="both"/>
              <w:rPr>
                <w:rFonts w:ascii="Arial" w:hAnsi="Arial" w:cs="Arial"/>
                <w:b/>
                <w:sz w:val="22"/>
                <w:szCs w:val="22"/>
              </w:rPr>
            </w:pPr>
            <w:r>
              <w:rPr>
                <w:rFonts w:ascii="Arial" w:hAnsi="Arial" w:cs="Arial"/>
                <w:b/>
                <w:sz w:val="22"/>
                <w:szCs w:val="22"/>
              </w:rPr>
              <w:t>TABLE OF CONTENTS</w:t>
            </w:r>
          </w:p>
        </w:tc>
      </w:tr>
      <w:tr w:rsidR="00540F51" w:rsidRPr="00E96C1D" w14:paraId="6C835D1A" w14:textId="77777777" w:rsidTr="000247EB">
        <w:tblPrEx>
          <w:tblLook w:val="0000" w:firstRow="0" w:lastRow="0" w:firstColumn="0" w:lastColumn="0" w:noHBand="0" w:noVBand="0"/>
        </w:tblPrEx>
        <w:tc>
          <w:tcPr>
            <w:tcW w:w="9889" w:type="dxa"/>
          </w:tcPr>
          <w:p w14:paraId="741F36B9" w14:textId="77777777" w:rsidR="00540F51" w:rsidRPr="00E96C1D" w:rsidRDefault="00E625B0" w:rsidP="006D5366">
            <w:pPr>
              <w:rPr>
                <w:rFonts w:ascii="Arial" w:hAnsi="Arial"/>
                <w:b/>
                <w:sz w:val="22"/>
              </w:rPr>
            </w:pPr>
            <w:r>
              <w:rPr>
                <w:rFonts w:ascii="Arial" w:hAnsi="Arial"/>
                <w:b/>
                <w:sz w:val="22"/>
              </w:rPr>
              <w:t>1</w:t>
            </w:r>
            <w:r w:rsidR="00CB39B0">
              <w:rPr>
                <w:rFonts w:ascii="Arial" w:hAnsi="Arial"/>
                <w:b/>
                <w:sz w:val="22"/>
              </w:rPr>
              <w:t>4</w:t>
            </w:r>
            <w:r w:rsidR="00540F51" w:rsidRPr="00E96C1D">
              <w:rPr>
                <w:rFonts w:ascii="Arial" w:hAnsi="Arial"/>
                <w:b/>
                <w:sz w:val="22"/>
              </w:rPr>
              <w:t xml:space="preserve">. </w:t>
            </w:r>
            <w:r w:rsidR="006D5366">
              <w:rPr>
                <w:rFonts w:ascii="Arial" w:hAnsi="Arial"/>
                <w:b/>
                <w:sz w:val="22"/>
              </w:rPr>
              <w:t>Please include a full table of contents, including chapter sub-headings and/or chapter abstracts.</w:t>
            </w:r>
          </w:p>
        </w:tc>
      </w:tr>
      <w:tr w:rsidR="00540F51" w:rsidRPr="005A6C32" w14:paraId="7D699375" w14:textId="77777777" w:rsidTr="000247EB">
        <w:tblPrEx>
          <w:tblLook w:val="0000" w:firstRow="0" w:lastRow="0" w:firstColumn="0" w:lastColumn="0" w:noHBand="0" w:noVBand="0"/>
        </w:tblPrEx>
        <w:tc>
          <w:tcPr>
            <w:tcW w:w="9889" w:type="dxa"/>
          </w:tcPr>
          <w:p w14:paraId="06979F11" w14:textId="77777777" w:rsidR="00540F51" w:rsidRPr="005A6C32" w:rsidRDefault="00540F51">
            <w:pPr>
              <w:rPr>
                <w:rFonts w:ascii="Arial" w:hAnsi="Arial" w:cs="Arial"/>
                <w:sz w:val="22"/>
                <w:szCs w:val="22"/>
              </w:rPr>
            </w:pPr>
          </w:p>
          <w:p w14:paraId="01BE02F5" w14:textId="77777777" w:rsidR="00540F51" w:rsidRPr="005A6C32" w:rsidRDefault="00540F51">
            <w:pPr>
              <w:rPr>
                <w:rFonts w:ascii="Arial" w:hAnsi="Arial" w:cs="Arial"/>
                <w:sz w:val="22"/>
                <w:szCs w:val="22"/>
              </w:rPr>
            </w:pPr>
          </w:p>
          <w:p w14:paraId="718411D2" w14:textId="77777777" w:rsidR="00540F51" w:rsidRDefault="00540F51">
            <w:pPr>
              <w:rPr>
                <w:rFonts w:ascii="Arial" w:hAnsi="Arial" w:cs="Arial"/>
                <w:sz w:val="22"/>
                <w:szCs w:val="22"/>
              </w:rPr>
            </w:pPr>
          </w:p>
          <w:p w14:paraId="72AC948F" w14:textId="77777777" w:rsidR="007122CC" w:rsidRDefault="007122CC">
            <w:pPr>
              <w:rPr>
                <w:rFonts w:ascii="Arial" w:hAnsi="Arial" w:cs="Arial"/>
                <w:sz w:val="22"/>
                <w:szCs w:val="22"/>
              </w:rPr>
            </w:pPr>
          </w:p>
          <w:p w14:paraId="61CC18AD" w14:textId="77777777" w:rsidR="007122CC" w:rsidRDefault="007122CC">
            <w:pPr>
              <w:rPr>
                <w:rFonts w:ascii="Arial" w:hAnsi="Arial" w:cs="Arial"/>
                <w:sz w:val="22"/>
                <w:szCs w:val="22"/>
              </w:rPr>
            </w:pPr>
          </w:p>
          <w:p w14:paraId="6DDB7FE2" w14:textId="77777777" w:rsidR="007122CC" w:rsidRPr="005A6C32" w:rsidRDefault="007122CC">
            <w:pPr>
              <w:rPr>
                <w:rFonts w:ascii="Arial" w:hAnsi="Arial" w:cs="Arial"/>
                <w:sz w:val="22"/>
                <w:szCs w:val="22"/>
              </w:rPr>
            </w:pPr>
          </w:p>
          <w:p w14:paraId="18C5F58B" w14:textId="77777777" w:rsidR="00540F51" w:rsidRPr="005A6C32" w:rsidRDefault="00540F51">
            <w:pPr>
              <w:rPr>
                <w:rFonts w:ascii="Arial" w:hAnsi="Arial" w:cs="Arial"/>
                <w:sz w:val="22"/>
                <w:szCs w:val="22"/>
              </w:rPr>
            </w:pPr>
          </w:p>
        </w:tc>
      </w:tr>
    </w:tbl>
    <w:p w14:paraId="564AF806" w14:textId="77777777" w:rsidR="00540F51" w:rsidRPr="005A6C32" w:rsidRDefault="00540F51" w:rsidP="005A6C32">
      <w:pPr>
        <w:rPr>
          <w:rFonts w:ascii="Arial" w:hAnsi="Arial" w:cs="Arial"/>
          <w:b/>
          <w:sz w:val="22"/>
          <w:szCs w:val="22"/>
        </w:rPr>
      </w:pPr>
    </w:p>
    <w:sectPr w:rsidR="00540F51" w:rsidRPr="005A6C32" w:rsidSect="00ED5DB1">
      <w:pgSz w:w="11906" w:h="16838" w:code="9"/>
      <w:pgMar w:top="851" w:right="1134" w:bottom="851" w:left="1134"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6B32"/>
    <w:multiLevelType w:val="hybridMultilevel"/>
    <w:tmpl w:val="F056D72C"/>
    <w:lvl w:ilvl="0" w:tplc="A56EE0A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C110B"/>
    <w:multiLevelType w:val="singleLevel"/>
    <w:tmpl w:val="0809000F"/>
    <w:lvl w:ilvl="0">
      <w:start w:val="1"/>
      <w:numFmt w:val="decimal"/>
      <w:lvlText w:val="%1."/>
      <w:lvlJc w:val="left"/>
      <w:pPr>
        <w:tabs>
          <w:tab w:val="num" w:pos="360"/>
        </w:tabs>
        <w:ind w:left="360" w:hanging="360"/>
      </w:pPr>
      <w:rPr>
        <w:rFonts w:hint="default"/>
      </w:rPr>
    </w:lvl>
  </w:abstractNum>
  <w:abstractNum w:abstractNumId="2" w15:restartNumberingAfterBreak="0">
    <w:nsid w:val="28161025"/>
    <w:multiLevelType w:val="hybridMultilevel"/>
    <w:tmpl w:val="351E31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A425654"/>
    <w:multiLevelType w:val="multilevel"/>
    <w:tmpl w:val="2B76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6170C"/>
    <w:multiLevelType w:val="hybridMultilevel"/>
    <w:tmpl w:val="98F0CF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2F"/>
    <w:rsid w:val="000247EB"/>
    <w:rsid w:val="00042233"/>
    <w:rsid w:val="0034693B"/>
    <w:rsid w:val="00355622"/>
    <w:rsid w:val="003E36A3"/>
    <w:rsid w:val="00540F51"/>
    <w:rsid w:val="005727A2"/>
    <w:rsid w:val="005A6C32"/>
    <w:rsid w:val="005E08D1"/>
    <w:rsid w:val="00605375"/>
    <w:rsid w:val="006C180E"/>
    <w:rsid w:val="006D5366"/>
    <w:rsid w:val="006D53D7"/>
    <w:rsid w:val="007122CC"/>
    <w:rsid w:val="007B32B7"/>
    <w:rsid w:val="007B58C3"/>
    <w:rsid w:val="007F0AA9"/>
    <w:rsid w:val="00814ACC"/>
    <w:rsid w:val="00845020"/>
    <w:rsid w:val="00864DDD"/>
    <w:rsid w:val="008810E5"/>
    <w:rsid w:val="008A64B8"/>
    <w:rsid w:val="009308A7"/>
    <w:rsid w:val="009548AD"/>
    <w:rsid w:val="009A40E2"/>
    <w:rsid w:val="00A2272E"/>
    <w:rsid w:val="00A60014"/>
    <w:rsid w:val="00AA115D"/>
    <w:rsid w:val="00AD1BE8"/>
    <w:rsid w:val="00B826E0"/>
    <w:rsid w:val="00B927EB"/>
    <w:rsid w:val="00BF7241"/>
    <w:rsid w:val="00CB39B0"/>
    <w:rsid w:val="00CD33DB"/>
    <w:rsid w:val="00CD43EE"/>
    <w:rsid w:val="00CF14F8"/>
    <w:rsid w:val="00D55758"/>
    <w:rsid w:val="00E625B0"/>
    <w:rsid w:val="00E96C1D"/>
    <w:rsid w:val="00ED5DB1"/>
    <w:rsid w:val="00F11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EC6C"/>
  <w15:chartTrackingRefBased/>
  <w15:docId w15:val="{13F891CB-0E2F-2C41-8D0B-F13AF41B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paragraph" w:styleId="BalloonText">
    <w:name w:val="Balloon Text"/>
    <w:basedOn w:val="Normal"/>
    <w:semiHidden/>
    <w:rsid w:val="009308A7"/>
    <w:rPr>
      <w:rFonts w:ascii="Tahoma" w:hAnsi="Tahoma" w:cs="Tahoma"/>
      <w:sz w:val="16"/>
      <w:szCs w:val="16"/>
    </w:rPr>
  </w:style>
  <w:style w:type="paragraph" w:customStyle="1" w:styleId="active">
    <w:name w:val="active"/>
    <w:basedOn w:val="Normal"/>
    <w:rsid w:val="00355622"/>
    <w:pPr>
      <w:spacing w:before="100" w:beforeAutospacing="1" w:after="100" w:afterAutospacing="1"/>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624513">
      <w:bodyDiv w:val="1"/>
      <w:marLeft w:val="0"/>
      <w:marRight w:val="0"/>
      <w:marTop w:val="0"/>
      <w:marBottom w:val="0"/>
      <w:divBdr>
        <w:top w:val="none" w:sz="0" w:space="0" w:color="auto"/>
        <w:left w:val="none" w:sz="0" w:space="0" w:color="auto"/>
        <w:bottom w:val="none" w:sz="0" w:space="0" w:color="auto"/>
        <w:right w:val="none" w:sz="0" w:space="0" w:color="auto"/>
      </w:divBdr>
    </w:div>
    <w:div w:id="94773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977AA-45C7-0B46-A73F-FD3227B74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Author Proposal Form</vt:lpstr>
    </vt:vector>
  </TitlesOfParts>
  <Company>CRC Press</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Proposal Form</dc:title>
  <dc:subject/>
  <dc:creator>Livsey, James A.</dc:creator>
  <cp:keywords/>
  <dc:description/>
  <cp:lastModifiedBy>Christoph Sax</cp:lastModifiedBy>
  <cp:revision>1</cp:revision>
  <cp:lastPrinted>2016-07-26T14:28:00Z</cp:lastPrinted>
  <dcterms:created xsi:type="dcterms:W3CDTF">2019-05-11T14:16:00Z</dcterms:created>
  <dcterms:modified xsi:type="dcterms:W3CDTF">2019-05-11T14:36:00Z</dcterms:modified>
</cp:coreProperties>
</file>