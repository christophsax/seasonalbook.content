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55809043" w14:textId="77777777" w:rsidR="009548AD" w:rsidRPr="005E08D1" w:rsidRDefault="009548AD">
            <w:pPr>
              <w:rPr>
                <w:rFonts w:ascii="Arial" w:hAnsi="Arial"/>
                <w:sz w:val="22"/>
              </w:rPr>
            </w:pPr>
            <w:r>
              <w:rPr>
                <w:rFonts w:ascii="Arial" w:hAnsi="Arial"/>
                <w:sz w:val="22"/>
              </w:rPr>
              <w:t>Seasonal Adjustment in R: seasonal and X-13ARIMA-SEATS</w:t>
            </w:r>
          </w:p>
          <w:p w14:paraId="402B3BBF" w14:textId="6969D6D4" w:rsidR="00540F51" w:rsidRDefault="00540F51">
            <w:pPr>
              <w:rPr>
                <w:ins w:id="0" w:author="Christoph Sax" w:date="2019-05-11T16:18:00Z"/>
                <w:rFonts w:ascii="Arial" w:hAnsi="Arial"/>
                <w:sz w:val="22"/>
              </w:rPr>
            </w:pPr>
          </w:p>
          <w:p w14:paraId="1C637CED" w14:textId="7C055A55" w:rsidR="00A60014" w:rsidRDefault="00A60014">
            <w:pPr>
              <w:rPr>
                <w:ins w:id="1" w:author="Christoph Sax" w:date="2019-05-11T16:19:00Z"/>
                <w:rFonts w:ascii="Arial" w:hAnsi="Arial"/>
                <w:sz w:val="22"/>
              </w:rPr>
            </w:pPr>
            <w:ins w:id="2" w:author="Christoph Sax" w:date="2019-05-11T16:18:00Z">
              <w:r>
                <w:rPr>
                  <w:rFonts w:ascii="Arial" w:hAnsi="Arial"/>
                  <w:sz w:val="22"/>
                </w:rPr>
                <w:t xml:space="preserve">Seasonal </w:t>
              </w:r>
            </w:ins>
            <w:ins w:id="3" w:author="Christoph Sax" w:date="2019-05-11T16:19:00Z">
              <w:r>
                <w:rPr>
                  <w:rFonts w:ascii="Arial" w:hAnsi="Arial"/>
                  <w:sz w:val="22"/>
                </w:rPr>
                <w:t>a</w:t>
              </w:r>
            </w:ins>
            <w:ins w:id="4" w:author="Christoph Sax" w:date="2019-05-11T16:18:00Z">
              <w:r>
                <w:rPr>
                  <w:rFonts w:ascii="Arial" w:hAnsi="Arial"/>
                  <w:sz w:val="22"/>
                </w:rPr>
                <w:t xml:space="preserve">djustement with </w:t>
              </w:r>
            </w:ins>
            <w:ins w:id="5" w:author="Christoph Sax" w:date="2019-05-11T16:19:00Z">
              <w:r>
                <w:rPr>
                  <w:rFonts w:ascii="Arial" w:hAnsi="Arial"/>
                  <w:sz w:val="22"/>
                </w:rPr>
                <w:t xml:space="preserve">X-13ARIMA-SEATS </w:t>
              </w:r>
            </w:ins>
            <w:ins w:id="6" w:author="Christoph Sax" w:date="2019-05-11T16:18:00Z">
              <w:r>
                <w:rPr>
                  <w:rFonts w:ascii="Arial" w:hAnsi="Arial"/>
                  <w:sz w:val="22"/>
                </w:rPr>
                <w:t xml:space="preserve">in R: </w:t>
              </w:r>
            </w:ins>
            <w:ins w:id="7" w:author="Christoph Sax" w:date="2019-05-11T16:19:00Z">
              <w:r>
                <w:rPr>
                  <w:rFonts w:ascii="Arial" w:hAnsi="Arial"/>
                  <w:sz w:val="22"/>
                </w:rPr>
                <w:t>A practical guide</w:t>
              </w:r>
            </w:ins>
          </w:p>
          <w:p w14:paraId="74676BA2" w14:textId="3E991053" w:rsidR="00A60014" w:rsidRDefault="00A60014">
            <w:pPr>
              <w:rPr>
                <w:ins w:id="8" w:author="Christoph Sax" w:date="2019-05-11T16:19:00Z"/>
                <w:rFonts w:ascii="Arial" w:hAnsi="Arial"/>
                <w:sz w:val="22"/>
              </w:rPr>
            </w:pPr>
          </w:p>
          <w:p w14:paraId="11141E57" w14:textId="4055CD41" w:rsidR="00A60014" w:rsidRPr="005E08D1" w:rsidRDefault="00A60014">
            <w:pPr>
              <w:rPr>
                <w:rFonts w:ascii="Arial" w:hAnsi="Arial"/>
                <w:sz w:val="22"/>
              </w:rPr>
            </w:pPr>
            <w:ins w:id="9" w:author="Christoph Sax" w:date="2019-05-11T16:19:00Z">
              <w:r>
                <w:rPr>
                  <w:rFonts w:ascii="Arial" w:hAnsi="Arial"/>
                  <w:sz w:val="22"/>
                </w:rPr>
                <w:t>[no value added mentioning ‘seasonal</w:t>
              </w:r>
            </w:ins>
            <w:ins w:id="10" w:author="Christoph Sax" w:date="2019-05-11T16:20:00Z">
              <w:r>
                <w:rPr>
                  <w:rFonts w:ascii="Arial" w:hAnsi="Arial"/>
                  <w:sz w:val="22"/>
                </w:rPr>
                <w:t>’</w:t>
              </w:r>
            </w:ins>
            <w:ins w:id="11" w:author="Christoph Sax" w:date="2019-05-11T16:21:00Z">
              <w:r>
                <w:rPr>
                  <w:rFonts w:ascii="Arial" w:hAnsi="Arial"/>
                  <w:sz w:val="22"/>
                </w:rPr>
                <w:t xml:space="preserve"> explicitly</w:t>
              </w:r>
            </w:ins>
            <w:ins w:id="12" w:author="Christoph Sax" w:date="2019-05-11T16:19:00Z">
              <w:r>
                <w:rPr>
                  <w:rFonts w:ascii="Arial" w:hAnsi="Arial"/>
                  <w:sz w:val="22"/>
                </w:rPr>
                <w:t>]</w:t>
              </w:r>
            </w:ins>
          </w:p>
          <w:p w14:paraId="559FED52" w14:textId="77777777" w:rsidR="00540F51" w:rsidRPr="005E08D1" w:rsidRDefault="00540F51">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4BCCBA3A" w14:textId="77777777" w:rsidR="009548AD" w:rsidRDefault="009548AD">
            <w:pPr>
              <w:rPr>
                <w:rFonts w:ascii="Arial" w:hAnsi="Arial"/>
                <w:sz w:val="22"/>
              </w:rPr>
            </w:pPr>
            <w:r>
              <w:rPr>
                <w:rFonts w:ascii="Arial" w:hAnsi="Arial"/>
                <w:sz w:val="22"/>
              </w:rPr>
              <w:t>Christoph Sax (</w:t>
            </w:r>
            <w:ins w:id="13" w:author="Christoph Sax" w:date="2019-05-11T16:16:00Z">
              <w:r w:rsidR="00A60014">
                <w:rPr>
                  <w:rFonts w:ascii="Arial" w:hAnsi="Arial"/>
                  <w:sz w:val="22"/>
                </w:rPr>
                <w:t xml:space="preserve">University of Basel, </w:t>
              </w:r>
            </w:ins>
            <w:r>
              <w:rPr>
                <w:rFonts w:ascii="Arial" w:hAnsi="Arial"/>
                <w:sz w:val="22"/>
              </w:rPr>
              <w:t>cynkra</w:t>
            </w:r>
            <w:ins w:id="14" w:author="Christoph Sax" w:date="2019-05-11T16:16:00Z">
              <w:r w:rsidR="00A60014">
                <w:rPr>
                  <w:rFonts w:ascii="Arial" w:hAnsi="Arial"/>
                  <w:sz w:val="22"/>
                </w:rPr>
                <w:t xml:space="preserve"> LLC</w:t>
              </w:r>
            </w:ins>
            <w:r>
              <w:rPr>
                <w:rFonts w:ascii="Arial" w:hAnsi="Arial"/>
                <w:sz w:val="22"/>
              </w:rPr>
              <w:t>)</w:t>
            </w:r>
          </w:p>
          <w:p w14:paraId="0811309F" w14:textId="77777777" w:rsidR="009548AD" w:rsidRDefault="009548AD">
            <w:pPr>
              <w:rPr>
                <w:rFonts w:ascii="Arial" w:hAnsi="Arial"/>
                <w:sz w:val="22"/>
              </w:rPr>
            </w:pPr>
            <w:r>
              <w:rPr>
                <w:rFonts w:ascii="Arial" w:hAnsi="Arial"/>
                <w:sz w:val="22"/>
              </w:rPr>
              <w:t>James Livsey (US Census Bureau)</w:t>
            </w:r>
          </w:p>
          <w:p w14:paraId="1682E64E" w14:textId="77777777" w:rsidR="006D53D7" w:rsidRDefault="006D53D7">
            <w:pPr>
              <w:rPr>
                <w:rFonts w:ascii="Arial" w:hAnsi="Arial"/>
                <w:sz w:val="22"/>
              </w:rPr>
            </w:pPr>
          </w:p>
          <w:p w14:paraId="36CA0E0F" w14:textId="77777777" w:rsidR="006D53D7" w:rsidRPr="005E08D1" w:rsidRDefault="006D53D7">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617A60A4" w14:textId="77777777" w:rsidR="000247EB" w:rsidRPr="005E08D1" w:rsidRDefault="00CD33DB">
            <w:pPr>
              <w:rPr>
                <w:rFonts w:ascii="Arial" w:hAnsi="Arial"/>
                <w:sz w:val="22"/>
              </w:rPr>
            </w:pPr>
            <w:r>
              <w:rPr>
                <w:rFonts w:ascii="Arial" w:hAnsi="Arial"/>
                <w:sz w:val="22"/>
              </w:rPr>
              <w:t xml:space="preserve">This book will serve both R users who want to learn about seasonal adjustment as well as seasonal adjustment practitioners, such as those at </w:t>
            </w:r>
            <w:r w:rsidR="00BF7241">
              <w:rPr>
                <w:rFonts w:ascii="Arial" w:hAnsi="Arial"/>
                <w:sz w:val="22"/>
              </w:rPr>
              <w:t>g</w:t>
            </w:r>
            <w:r>
              <w:rPr>
                <w:rFonts w:ascii="Arial" w:hAnsi="Arial"/>
                <w:sz w:val="22"/>
              </w:rPr>
              <w:t xml:space="preserve">overnmental agencies, who are starting to become more interested in using R. The text will feature accessible background material and references for those theoretically minded but will be tailored more directly to the practical applications of seasonal adjustment with R. Specifically, </w:t>
            </w:r>
            <w:r w:rsidR="00864DDD">
              <w:rPr>
                <w:rFonts w:ascii="Arial" w:hAnsi="Arial"/>
                <w:sz w:val="22"/>
              </w:rPr>
              <w:t xml:space="preserve">we plan to showcase methods through detailed examples with associated code. This presentation of the material will allow the academic level can be quite broad; the text can be understood by undergraduates but interesting all the way through final year Ph.D. students. </w:t>
            </w:r>
          </w:p>
          <w:p w14:paraId="2EDA6E2A" w14:textId="77777777" w:rsidR="00540F51" w:rsidRPr="005E08D1" w:rsidRDefault="00540F51">
            <w:pPr>
              <w:rPr>
                <w:rFonts w:ascii="Arial" w:hAnsi="Arial"/>
                <w:sz w:val="22"/>
              </w:rPr>
            </w:pPr>
          </w:p>
          <w:p w14:paraId="0CC0FB08" w14:textId="77777777" w:rsidR="00540F51" w:rsidRPr="005E08D1" w:rsidRDefault="00540F51">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09909F92" w14:textId="77777777" w:rsidR="00A60014" w:rsidRDefault="007B58C3" w:rsidP="00CB39B0">
            <w:pPr>
              <w:rPr>
                <w:ins w:id="15" w:author="Christoph Sax" w:date="2019-05-11T16:23:00Z"/>
                <w:rFonts w:ascii="Arial" w:hAnsi="Arial"/>
                <w:sz w:val="22"/>
              </w:rPr>
            </w:pPr>
            <w:r>
              <w:rPr>
                <w:rFonts w:ascii="Arial" w:hAnsi="Arial"/>
                <w:sz w:val="22"/>
              </w:rPr>
              <w:t xml:space="preserve">X-13ARIMA-SEATS is one of, if not the most, widely used seasonal adjustment software within federal and statistical agencies. </w:t>
            </w:r>
            <w:r w:rsidR="006C180E">
              <w:rPr>
                <w:rFonts w:ascii="Arial" w:hAnsi="Arial"/>
                <w:sz w:val="22"/>
              </w:rPr>
              <w:t>Moreover</w:t>
            </w:r>
            <w:r>
              <w:rPr>
                <w:rFonts w:ascii="Arial" w:hAnsi="Arial"/>
                <w:sz w:val="22"/>
              </w:rPr>
              <w:t>, t</w:t>
            </w:r>
            <w:r w:rsidR="00864DDD">
              <w:rPr>
                <w:rFonts w:ascii="Arial" w:hAnsi="Arial"/>
                <w:sz w:val="22"/>
              </w:rPr>
              <w:t xml:space="preserve">here is a movement in statistical agencies </w:t>
            </w:r>
            <w:r w:rsidR="00605375">
              <w:rPr>
                <w:rFonts w:ascii="Arial" w:hAnsi="Arial"/>
                <w:sz w:val="22"/>
              </w:rPr>
              <w:t xml:space="preserve">toward the use of R and open-source products. </w:t>
            </w:r>
          </w:p>
          <w:p w14:paraId="004DA380" w14:textId="77777777" w:rsidR="00A60014" w:rsidRDefault="00A60014" w:rsidP="00CB39B0">
            <w:pPr>
              <w:rPr>
                <w:ins w:id="16" w:author="Christoph Sax" w:date="2019-05-11T16:23:00Z"/>
                <w:rFonts w:ascii="Arial" w:hAnsi="Arial"/>
                <w:sz w:val="22"/>
              </w:rPr>
            </w:pPr>
          </w:p>
          <w:p w14:paraId="156F7BD6" w14:textId="5AD02B72" w:rsidR="00A60014" w:rsidRDefault="006C180E" w:rsidP="00CB39B0">
            <w:pPr>
              <w:rPr>
                <w:ins w:id="17" w:author="Christoph Sax" w:date="2019-05-11T16:25:00Z"/>
                <w:rFonts w:ascii="Arial" w:hAnsi="Arial"/>
                <w:sz w:val="22"/>
              </w:rPr>
            </w:pPr>
            <w:r>
              <w:rPr>
                <w:rFonts w:ascii="Arial" w:hAnsi="Arial"/>
                <w:sz w:val="22"/>
              </w:rPr>
              <w:t xml:space="preserve">Hence the motivation for this book is twofold. </w:t>
            </w:r>
          </w:p>
          <w:p w14:paraId="51B74BC5" w14:textId="7F1F9F2F" w:rsidR="00A60014" w:rsidRDefault="00A60014" w:rsidP="00CB39B0">
            <w:pPr>
              <w:rPr>
                <w:ins w:id="18" w:author="Christoph Sax" w:date="2019-05-11T16:25:00Z"/>
                <w:rFonts w:ascii="Arial" w:hAnsi="Arial"/>
                <w:sz w:val="22"/>
              </w:rPr>
            </w:pPr>
          </w:p>
          <w:p w14:paraId="7B2AC80E" w14:textId="6EF4D5E6" w:rsidR="00A60014" w:rsidRDefault="00A60014" w:rsidP="00CB39B0">
            <w:pPr>
              <w:rPr>
                <w:ins w:id="19" w:author="Christoph Sax" w:date="2019-05-11T16:21:00Z"/>
                <w:rFonts w:ascii="Arial" w:hAnsi="Arial"/>
                <w:sz w:val="22"/>
              </w:rPr>
            </w:pPr>
            <w:ins w:id="20" w:author="Christoph Sax" w:date="2019-05-11T16:25:00Z">
              <w:r>
                <w:rPr>
                  <w:rFonts w:ascii="Arial" w:hAnsi="Arial"/>
                  <w:sz w:val="22"/>
                </w:rPr>
                <w:t xml:space="preserve">[1. Focus </w:t>
              </w:r>
            </w:ins>
            <w:ins w:id="21" w:author="Christoph Sax" w:date="2019-05-11T16:26:00Z">
              <w:r>
                <w:rPr>
                  <w:rFonts w:ascii="Arial" w:hAnsi="Arial"/>
                  <w:sz w:val="22"/>
                </w:rPr>
                <w:t>on particioner’s problem, rather than theory</w:t>
              </w:r>
            </w:ins>
            <w:ins w:id="22" w:author="Christoph Sax" w:date="2019-05-11T16:25:00Z">
              <w:r>
                <w:rPr>
                  <w:rFonts w:ascii="Arial" w:hAnsi="Arial"/>
                  <w:sz w:val="22"/>
                </w:rPr>
                <w:t>]</w:t>
              </w:r>
            </w:ins>
          </w:p>
          <w:p w14:paraId="438C10E0" w14:textId="16A45323" w:rsidR="00A60014" w:rsidRDefault="006C180E" w:rsidP="00CB39B0">
            <w:pPr>
              <w:rPr>
                <w:ins w:id="23" w:author="Christoph Sax" w:date="2019-05-11T16:43:00Z"/>
                <w:rFonts w:ascii="Arial" w:hAnsi="Arial"/>
                <w:sz w:val="22"/>
              </w:rPr>
            </w:pPr>
            <w:r>
              <w:rPr>
                <w:rFonts w:ascii="Arial" w:hAnsi="Arial"/>
                <w:sz w:val="22"/>
              </w:rPr>
              <w:t>First, to</w:t>
            </w:r>
            <w:r w:rsidR="007B58C3">
              <w:rPr>
                <w:rFonts w:ascii="Arial" w:hAnsi="Arial"/>
                <w:sz w:val="22"/>
              </w:rPr>
              <w:t xml:space="preserve"> bridge an important gap in the training for m</w:t>
            </w:r>
            <w:r w:rsidR="00605375">
              <w:rPr>
                <w:rFonts w:ascii="Arial" w:hAnsi="Arial"/>
                <w:sz w:val="22"/>
              </w:rPr>
              <w:t xml:space="preserve">any seasonal </w:t>
            </w:r>
            <w:r w:rsidR="007B58C3">
              <w:rPr>
                <w:rFonts w:ascii="Arial" w:hAnsi="Arial"/>
                <w:sz w:val="22"/>
              </w:rPr>
              <w:t>adjustment practitioners</w:t>
            </w:r>
            <w:r>
              <w:rPr>
                <w:rFonts w:ascii="Arial" w:hAnsi="Arial"/>
                <w:sz w:val="22"/>
              </w:rPr>
              <w:t>.</w:t>
            </w:r>
            <w:ins w:id="24" w:author="Christoph Sax" w:date="2019-05-11T16:22:00Z">
              <w:r w:rsidR="00A60014">
                <w:rPr>
                  <w:rFonts w:ascii="Arial" w:hAnsi="Arial"/>
                  <w:sz w:val="22"/>
                </w:rPr>
                <w:t xml:space="preserve"> </w:t>
              </w:r>
            </w:ins>
            <w:ins w:id="25" w:author="Christoph Sax" w:date="2019-05-11T16:23:00Z">
              <w:r w:rsidR="00A60014">
                <w:rPr>
                  <w:rFonts w:ascii="Arial" w:hAnsi="Arial"/>
                  <w:sz w:val="22"/>
                </w:rPr>
                <w:t>The book addresses practical problems</w:t>
              </w:r>
            </w:ins>
            <w:ins w:id="26" w:author="Christoph Sax" w:date="2019-05-11T16:24:00Z">
              <w:r w:rsidR="00A60014">
                <w:rPr>
                  <w:rFonts w:ascii="Arial" w:hAnsi="Arial"/>
                  <w:sz w:val="22"/>
                </w:rPr>
                <w:t xml:space="preserve"> and show how they can be addressed in X-13. </w:t>
              </w:r>
            </w:ins>
            <w:del w:id="27" w:author="Christoph Sax" w:date="2019-05-11T16:22:00Z">
              <w:r w:rsidDel="00A60014">
                <w:rPr>
                  <w:rFonts w:ascii="Arial" w:hAnsi="Arial"/>
                  <w:sz w:val="22"/>
                </w:rPr>
                <w:delText xml:space="preserve"> </w:delText>
              </w:r>
            </w:del>
            <w:ins w:id="28" w:author="Christoph Sax" w:date="2019-05-11T16:24:00Z">
              <w:r w:rsidR="00A60014">
                <w:rPr>
                  <w:rFonts w:ascii="Arial" w:hAnsi="Arial"/>
                  <w:sz w:val="22"/>
                </w:rPr>
                <w:t>The use of R allows them to have reproducible examples at hand.</w:t>
              </w:r>
            </w:ins>
            <w:ins w:id="29" w:author="Christoph Sax" w:date="2019-05-11T16:25:00Z">
              <w:r w:rsidR="00A60014">
                <w:rPr>
                  <w:rFonts w:ascii="Arial" w:hAnsi="Arial"/>
                  <w:sz w:val="22"/>
                </w:rPr>
                <w:t xml:space="preserve"> </w:t>
              </w:r>
            </w:ins>
          </w:p>
          <w:p w14:paraId="378EBA64" w14:textId="39D405C4" w:rsidR="00A9649B" w:rsidRDefault="00A9649B" w:rsidP="00CB39B0">
            <w:pPr>
              <w:rPr>
                <w:ins w:id="30" w:author="Christoph Sax" w:date="2019-05-11T16:43:00Z"/>
                <w:rFonts w:ascii="Arial" w:hAnsi="Arial"/>
                <w:sz w:val="22"/>
              </w:rPr>
            </w:pPr>
          </w:p>
          <w:p w14:paraId="752E20E6" w14:textId="77777777" w:rsidR="00A9649B" w:rsidRDefault="00A9649B" w:rsidP="00CB39B0">
            <w:pPr>
              <w:rPr>
                <w:ins w:id="31" w:author="Christoph Sax" w:date="2019-05-11T16:43:00Z"/>
                <w:rFonts w:ascii="Arial" w:hAnsi="Arial"/>
                <w:sz w:val="22"/>
              </w:rPr>
            </w:pPr>
            <w:ins w:id="32" w:author="Christoph Sax" w:date="2019-05-11T16:43:00Z">
              <w:r>
                <w:rPr>
                  <w:rFonts w:ascii="Arial" w:hAnsi="Arial"/>
                  <w:sz w:val="22"/>
                </w:rPr>
                <w:t>[Some Examples:</w:t>
              </w:r>
            </w:ins>
          </w:p>
          <w:p w14:paraId="7445921A" w14:textId="77777777" w:rsidR="00A9649B" w:rsidRDefault="00A9649B" w:rsidP="00CB39B0">
            <w:pPr>
              <w:rPr>
                <w:ins w:id="33" w:author="Christoph Sax" w:date="2019-05-11T16:43:00Z"/>
                <w:rFonts w:ascii="Arial" w:hAnsi="Arial"/>
                <w:sz w:val="22"/>
              </w:rPr>
            </w:pPr>
          </w:p>
          <w:p w14:paraId="06D8EEAE" w14:textId="0B1B8412" w:rsidR="00A9649B" w:rsidRDefault="00A9649B" w:rsidP="00CB39B0">
            <w:pPr>
              <w:rPr>
                <w:ins w:id="34" w:author="Christoph Sax" w:date="2019-05-11T16:43:00Z"/>
                <w:rFonts w:ascii="Arial" w:hAnsi="Arial"/>
                <w:sz w:val="22"/>
              </w:rPr>
            </w:pPr>
            <w:ins w:id="35" w:author="Christoph Sax" w:date="2019-05-11T16:43:00Z">
              <w:r>
                <w:rPr>
                  <w:rFonts w:ascii="Arial" w:hAnsi="Arial"/>
                  <w:sz w:val="22"/>
                </w:rPr>
                <w:t>Chinese New Year,</w:t>
              </w:r>
            </w:ins>
          </w:p>
          <w:p w14:paraId="39A65BD0" w14:textId="592B102F" w:rsidR="00A9649B" w:rsidRDefault="00A9649B" w:rsidP="00CB39B0">
            <w:pPr>
              <w:rPr>
                <w:ins w:id="36" w:author="Christoph Sax" w:date="2019-05-11T16:43:00Z"/>
                <w:rFonts w:ascii="Arial" w:hAnsi="Arial"/>
                <w:sz w:val="22"/>
              </w:rPr>
            </w:pPr>
            <w:ins w:id="37" w:author="Christoph Sax" w:date="2019-05-11T16:43:00Z">
              <w:r>
                <w:rPr>
                  <w:rFonts w:ascii="Arial" w:hAnsi="Arial"/>
                  <w:sz w:val="22"/>
                </w:rPr>
                <w:t>Structural Break</w:t>
              </w:r>
            </w:ins>
          </w:p>
          <w:p w14:paraId="4D07D5F2" w14:textId="1E19AA04" w:rsidR="00A9649B" w:rsidRDefault="00A9649B" w:rsidP="00CB39B0">
            <w:pPr>
              <w:rPr>
                <w:ins w:id="38" w:author="Christoph Sax" w:date="2019-05-11T16:44:00Z"/>
                <w:rFonts w:ascii="Arial" w:hAnsi="Arial"/>
                <w:sz w:val="22"/>
              </w:rPr>
            </w:pPr>
            <w:ins w:id="39" w:author="Christoph Sax" w:date="2019-05-11T16:43:00Z">
              <w:r>
                <w:rPr>
                  <w:rFonts w:ascii="Arial" w:hAnsi="Arial"/>
                  <w:sz w:val="22"/>
                </w:rPr>
                <w:t xml:space="preserve">Direct or indirect </w:t>
              </w:r>
            </w:ins>
            <w:ins w:id="40" w:author="Christoph Sax" w:date="2019-05-11T16:44:00Z">
              <w:r>
                <w:rPr>
                  <w:rFonts w:ascii="Arial" w:hAnsi="Arial"/>
                  <w:sz w:val="22"/>
                </w:rPr>
                <w:t>seasonal adjustement/</w:t>
              </w:r>
            </w:ins>
          </w:p>
          <w:p w14:paraId="53EC1AA2" w14:textId="4C248A92" w:rsidR="00A9649B" w:rsidRDefault="00A9649B" w:rsidP="00CB39B0">
            <w:pPr>
              <w:rPr>
                <w:ins w:id="41" w:author="Christoph Sax" w:date="2019-05-11T16:44:00Z"/>
                <w:rFonts w:ascii="Arial" w:hAnsi="Arial"/>
                <w:sz w:val="22"/>
              </w:rPr>
            </w:pPr>
            <w:ins w:id="42" w:author="Christoph Sax" w:date="2019-05-11T16:44:00Z">
              <w:r>
                <w:rPr>
                  <w:rFonts w:ascii="Arial" w:hAnsi="Arial"/>
                  <w:sz w:val="22"/>
                </w:rPr>
                <w:t>SEATS or X-11</w:t>
              </w:r>
            </w:ins>
          </w:p>
          <w:p w14:paraId="30E4CFFE" w14:textId="550C0BA7" w:rsidR="00A9649B" w:rsidRDefault="00A9649B" w:rsidP="00CB39B0">
            <w:pPr>
              <w:rPr>
                <w:ins w:id="43" w:author="Christoph Sax" w:date="2019-05-11T16:44:00Z"/>
                <w:rFonts w:ascii="Arial" w:hAnsi="Arial"/>
                <w:sz w:val="22"/>
              </w:rPr>
            </w:pPr>
          </w:p>
          <w:p w14:paraId="4A27F157" w14:textId="33C6A5A8" w:rsidR="00A9649B" w:rsidRDefault="00A9649B" w:rsidP="00CB39B0">
            <w:pPr>
              <w:rPr>
                <w:ins w:id="44" w:author="Christoph Sax" w:date="2019-05-11T16:43:00Z"/>
                <w:rFonts w:ascii="Arial" w:hAnsi="Arial"/>
                <w:sz w:val="22"/>
              </w:rPr>
            </w:pPr>
            <w:ins w:id="45" w:author="Christoph Sax" w:date="2019-05-11T16:44:00Z">
              <w:r>
                <w:rPr>
                  <w:rFonts w:ascii="Arial" w:hAnsi="Arial"/>
                  <w:sz w:val="22"/>
                </w:rPr>
                <w:t>For each question at hand, the book should give answers</w:t>
              </w:r>
            </w:ins>
          </w:p>
          <w:p w14:paraId="15EE0819" w14:textId="4B493E69" w:rsidR="00A9649B" w:rsidRDefault="00A9649B" w:rsidP="00CB39B0">
            <w:pPr>
              <w:rPr>
                <w:ins w:id="46" w:author="Christoph Sax" w:date="2019-05-11T16:24:00Z"/>
                <w:rFonts w:ascii="Arial" w:hAnsi="Arial"/>
                <w:sz w:val="22"/>
              </w:rPr>
            </w:pPr>
            <w:ins w:id="47" w:author="Christoph Sax" w:date="2019-05-11T16:43:00Z">
              <w:r>
                <w:rPr>
                  <w:rFonts w:ascii="Arial" w:hAnsi="Arial"/>
                  <w:sz w:val="22"/>
                </w:rPr>
                <w:t>]</w:t>
              </w:r>
            </w:ins>
          </w:p>
          <w:p w14:paraId="273DBFB5" w14:textId="77777777" w:rsidR="00A60014" w:rsidRDefault="00A60014" w:rsidP="00CB39B0">
            <w:pPr>
              <w:rPr>
                <w:ins w:id="48" w:author="Christoph Sax" w:date="2019-05-11T16:21:00Z"/>
                <w:rFonts w:ascii="Arial" w:hAnsi="Arial"/>
                <w:sz w:val="22"/>
              </w:rPr>
            </w:pPr>
          </w:p>
          <w:p w14:paraId="03514F11" w14:textId="3E5E3D0C" w:rsidR="00A60014" w:rsidRDefault="00A60014" w:rsidP="00CB39B0">
            <w:pPr>
              <w:rPr>
                <w:ins w:id="49" w:author="Christoph Sax" w:date="2019-05-11T16:21:00Z"/>
                <w:rFonts w:ascii="Arial" w:hAnsi="Arial"/>
                <w:sz w:val="22"/>
              </w:rPr>
            </w:pPr>
            <w:ins w:id="50" w:author="Christoph Sax" w:date="2019-05-11T16:26:00Z">
              <w:r>
                <w:rPr>
                  <w:rFonts w:ascii="Arial" w:hAnsi="Arial"/>
                  <w:sz w:val="22"/>
                </w:rPr>
                <w:t>[</w:t>
              </w:r>
            </w:ins>
            <w:ins w:id="51" w:author="Christoph Sax" w:date="2019-05-11T16:27:00Z">
              <w:r>
                <w:rPr>
                  <w:rFonts w:ascii="Arial" w:hAnsi="Arial"/>
                  <w:sz w:val="22"/>
                </w:rPr>
                <w:t>2</w:t>
              </w:r>
            </w:ins>
            <w:ins w:id="52" w:author="Christoph Sax" w:date="2019-05-11T16:26:00Z">
              <w:r>
                <w:rPr>
                  <w:rFonts w:ascii="Arial" w:hAnsi="Arial"/>
                  <w:sz w:val="22"/>
                </w:rPr>
                <w:t>. Guide to pr</w:t>
              </w:r>
            </w:ins>
            <w:ins w:id="53" w:author="Christoph Sax" w:date="2019-05-11T16:27:00Z">
              <w:r>
                <w:rPr>
                  <w:rFonts w:ascii="Arial" w:hAnsi="Arial"/>
                  <w:sz w:val="22"/>
                </w:rPr>
                <w:t>ofessional seas adjustement in R</w:t>
              </w:r>
            </w:ins>
            <w:ins w:id="54" w:author="Christoph Sax" w:date="2019-05-11T16:26:00Z">
              <w:r>
                <w:rPr>
                  <w:rFonts w:ascii="Arial" w:hAnsi="Arial"/>
                  <w:sz w:val="22"/>
                </w:rPr>
                <w:t>]</w:t>
              </w:r>
            </w:ins>
          </w:p>
          <w:p w14:paraId="2FA8A51F" w14:textId="06EB00DE" w:rsidR="00A9649B" w:rsidRDefault="006C180E" w:rsidP="00CB39B0">
            <w:pPr>
              <w:rPr>
                <w:ins w:id="55" w:author="Christoph Sax" w:date="2019-05-11T16:38:00Z"/>
                <w:rFonts w:ascii="Arial" w:hAnsi="Arial"/>
                <w:sz w:val="22"/>
              </w:rPr>
            </w:pPr>
            <w:r>
              <w:rPr>
                <w:rFonts w:ascii="Arial" w:hAnsi="Arial"/>
                <w:sz w:val="22"/>
              </w:rPr>
              <w:lastRenderedPageBreak/>
              <w:t>Second, to serve an important purpose to make the entry to seasonal adjustment easier for those already trained in R</w:t>
            </w:r>
            <w:r w:rsidR="007B58C3">
              <w:rPr>
                <w:rFonts w:ascii="Arial" w:hAnsi="Arial"/>
                <w:sz w:val="22"/>
              </w:rPr>
              <w:t xml:space="preserve">. </w:t>
            </w:r>
          </w:p>
          <w:p w14:paraId="008CEE3D" w14:textId="399C465E" w:rsidR="00A9649B" w:rsidRDefault="00A9649B" w:rsidP="00CB39B0">
            <w:pPr>
              <w:rPr>
                <w:ins w:id="56" w:author="Christoph Sax" w:date="2019-05-11T16:38:00Z"/>
                <w:rFonts w:ascii="Arial" w:hAnsi="Arial"/>
                <w:sz w:val="22"/>
              </w:rPr>
            </w:pPr>
          </w:p>
          <w:p w14:paraId="3B44646F" w14:textId="690F81DC" w:rsidR="00A9649B" w:rsidRDefault="00A9649B" w:rsidP="00CB39B0">
            <w:pPr>
              <w:rPr>
                <w:ins w:id="57" w:author="Christoph Sax" w:date="2019-05-11T16:38:00Z"/>
                <w:rFonts w:ascii="Arial" w:hAnsi="Arial"/>
                <w:sz w:val="22"/>
              </w:rPr>
            </w:pPr>
            <w:ins w:id="58" w:author="Christoph Sax" w:date="2019-05-11T16:38:00Z">
              <w:r>
                <w:rPr>
                  <w:rFonts w:ascii="Arial" w:hAnsi="Arial"/>
                  <w:sz w:val="22"/>
                </w:rPr>
                <w:t>[we also will give an overview of other</w:t>
              </w:r>
            </w:ins>
            <w:ins w:id="59" w:author="Christoph Sax" w:date="2019-05-11T16:39:00Z">
              <w:r>
                <w:rPr>
                  <w:rFonts w:ascii="Arial" w:hAnsi="Arial"/>
                  <w:sz w:val="22"/>
                </w:rPr>
                <w:t xml:space="preserve"> possibilities of seas adj in R (stl, daily seas adj, JDemetra)</w:t>
              </w:r>
            </w:ins>
            <w:ins w:id="60" w:author="Christoph Sax" w:date="2019-05-11T16:38:00Z">
              <w:r>
                <w:rPr>
                  <w:rFonts w:ascii="Arial" w:hAnsi="Arial"/>
                  <w:sz w:val="22"/>
                </w:rPr>
                <w:t xml:space="preserve"> ]</w:t>
              </w:r>
            </w:ins>
          </w:p>
          <w:p w14:paraId="0F587FF3" w14:textId="77777777" w:rsidR="00A9649B" w:rsidRDefault="00A9649B" w:rsidP="00CB39B0">
            <w:pPr>
              <w:rPr>
                <w:ins w:id="61" w:author="Christoph Sax" w:date="2019-05-11T16:38:00Z"/>
                <w:rFonts w:ascii="Arial" w:hAnsi="Arial"/>
                <w:sz w:val="22"/>
              </w:rPr>
            </w:pPr>
          </w:p>
          <w:p w14:paraId="350E8B45" w14:textId="18CCE146" w:rsidR="006D53D7" w:rsidRDefault="007B58C3" w:rsidP="00CB39B0">
            <w:pPr>
              <w:rPr>
                <w:ins w:id="62" w:author="Christoph Sax" w:date="2019-05-11T16:22:00Z"/>
                <w:rFonts w:ascii="Arial" w:hAnsi="Arial"/>
                <w:sz w:val="22"/>
              </w:rPr>
            </w:pPr>
            <w:r>
              <w:rPr>
                <w:rFonts w:ascii="Arial" w:hAnsi="Arial"/>
                <w:sz w:val="22"/>
              </w:rPr>
              <w:t>Also</w:t>
            </w:r>
            <w:r w:rsidR="00605375">
              <w:rPr>
                <w:rFonts w:ascii="Arial" w:hAnsi="Arial"/>
                <w:sz w:val="22"/>
              </w:rPr>
              <w:t xml:space="preserve">, as data becomes </w:t>
            </w:r>
            <w:r>
              <w:rPr>
                <w:rFonts w:ascii="Arial" w:hAnsi="Arial"/>
                <w:sz w:val="22"/>
              </w:rPr>
              <w:t>available</w:t>
            </w:r>
            <w:r w:rsidR="00605375">
              <w:rPr>
                <w:rFonts w:ascii="Arial" w:hAnsi="Arial"/>
                <w:sz w:val="22"/>
              </w:rPr>
              <w:t xml:space="preserve"> at higher </w:t>
            </w:r>
            <w:r>
              <w:rPr>
                <w:rFonts w:ascii="Arial" w:hAnsi="Arial"/>
                <w:sz w:val="22"/>
              </w:rPr>
              <w:t>frequencies</w:t>
            </w:r>
            <w:r w:rsidR="00605375">
              <w:rPr>
                <w:rFonts w:ascii="Arial" w:hAnsi="Arial"/>
                <w:sz w:val="22"/>
              </w:rPr>
              <w:t xml:space="preserve"> seasonal adjustment users are looking for scripting language solutions to better understand output of their methods. </w:t>
            </w:r>
            <w:ins w:id="63" w:author="Christoph Sax" w:date="2019-05-11T16:38:00Z">
              <w:r w:rsidR="00A9649B">
                <w:rPr>
                  <w:rFonts w:ascii="Arial" w:hAnsi="Arial"/>
                  <w:sz w:val="22"/>
                </w:rPr>
                <w:t>[not too clear to me, but no better idea]</w:t>
              </w:r>
            </w:ins>
          </w:p>
          <w:p w14:paraId="7E7E2B32" w14:textId="77777777" w:rsidR="00A60014" w:rsidRDefault="00A60014" w:rsidP="00CB39B0">
            <w:pPr>
              <w:rPr>
                <w:rFonts w:ascii="Arial" w:hAnsi="Arial"/>
                <w:sz w:val="22"/>
              </w:rPr>
            </w:pPr>
          </w:p>
          <w:p w14:paraId="0A019B87" w14:textId="77777777" w:rsidR="007122CC" w:rsidRPr="005E08D1" w:rsidRDefault="007122CC" w:rsidP="00CB39B0">
            <w:pPr>
              <w:rPr>
                <w:rFonts w:ascii="Arial" w:hAnsi="Arial"/>
                <w:sz w:val="22"/>
              </w:rPr>
            </w:pPr>
          </w:p>
          <w:p w14:paraId="7AB84C20" w14:textId="77777777" w:rsidR="006D53D7" w:rsidRPr="005E08D1" w:rsidRDefault="006D53D7" w:rsidP="00CB39B0">
            <w:pPr>
              <w:rPr>
                <w:rFonts w:ascii="Arial" w:hAnsi="Arial"/>
                <w:sz w:val="22"/>
              </w:rPr>
            </w:pPr>
          </w:p>
        </w:tc>
      </w:tr>
      <w:tr w:rsidR="00540F51" w:rsidRPr="00E96C1D" w14:paraId="1F994E9C" w14:textId="77777777" w:rsidTr="000247EB">
        <w:tblPrEx>
          <w:tblLook w:val="0000" w:firstRow="0" w:lastRow="0" w:firstColumn="0" w:lastColumn="0" w:noHBand="0" w:noVBand="0"/>
        </w:tblPrEx>
        <w:tc>
          <w:tcPr>
            <w:tcW w:w="9889" w:type="dxa"/>
          </w:tcPr>
          <w:p w14:paraId="34C5B40E" w14:textId="5FD12419" w:rsidR="00A9649B" w:rsidRPr="00E96C1D" w:rsidRDefault="00CB39B0">
            <w:pPr>
              <w:rPr>
                <w:rFonts w:ascii="Arial" w:hAnsi="Arial"/>
                <w:b/>
                <w:sz w:val="22"/>
              </w:rPr>
            </w:pPr>
            <w:r>
              <w:rPr>
                <w:rFonts w:ascii="Arial" w:hAnsi="Arial"/>
                <w:b/>
                <w:sz w:val="22"/>
              </w:rPr>
              <w:lastRenderedPageBreak/>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69D4FA43" w14:textId="60A329C3" w:rsidR="00A9649B" w:rsidRDefault="00A9649B" w:rsidP="00ED5DB1">
            <w:pPr>
              <w:numPr>
                <w:ilvl w:val="0"/>
                <w:numId w:val="3"/>
              </w:numPr>
              <w:rPr>
                <w:ins w:id="64" w:author="Christoph Sax" w:date="2019-05-11T16:39:00Z"/>
                <w:rFonts w:ascii="Arial" w:hAnsi="Arial"/>
                <w:sz w:val="22"/>
              </w:rPr>
            </w:pPr>
            <w:ins w:id="65" w:author="Christoph Sax" w:date="2019-05-11T16:39:00Z">
              <w:r>
                <w:rPr>
                  <w:rFonts w:ascii="Arial" w:hAnsi="Arial"/>
                  <w:sz w:val="22"/>
                </w:rPr>
                <w:t xml:space="preserve">Each chapter start with a concrete practical problem and shows how X-13 can be </w:t>
              </w:r>
            </w:ins>
            <w:ins w:id="66" w:author="Christoph Sax" w:date="2019-05-11T16:40:00Z">
              <w:r>
                <w:rPr>
                  <w:rFonts w:ascii="Arial" w:hAnsi="Arial"/>
                  <w:sz w:val="22"/>
                </w:rPr>
                <w:t>used to address it</w:t>
              </w:r>
            </w:ins>
          </w:p>
          <w:p w14:paraId="57698220" w14:textId="7562C964" w:rsidR="00540F51" w:rsidRDefault="003E36A3" w:rsidP="00ED5DB1">
            <w:pPr>
              <w:numPr>
                <w:ilvl w:val="0"/>
                <w:numId w:val="3"/>
              </w:numPr>
              <w:rPr>
                <w:rFonts w:ascii="Arial" w:hAnsi="Arial"/>
                <w:sz w:val="22"/>
              </w:rPr>
            </w:pPr>
            <w:r>
              <w:rPr>
                <w:rFonts w:ascii="Arial" w:hAnsi="Arial"/>
                <w:sz w:val="22"/>
              </w:rPr>
              <w:t>Teach-by-example format</w:t>
            </w:r>
          </w:p>
          <w:p w14:paraId="05B1DC19" w14:textId="77777777" w:rsidR="003E36A3" w:rsidRDefault="003E36A3" w:rsidP="00ED5DB1">
            <w:pPr>
              <w:numPr>
                <w:ilvl w:val="0"/>
                <w:numId w:val="3"/>
              </w:numPr>
              <w:rPr>
                <w:rFonts w:ascii="Arial" w:hAnsi="Arial"/>
                <w:sz w:val="22"/>
              </w:rPr>
            </w:pPr>
            <w:r>
              <w:rPr>
                <w:rFonts w:ascii="Arial" w:hAnsi="Arial"/>
                <w:sz w:val="22"/>
              </w:rPr>
              <w:t>Continuous connection from X-13ARIMA-SEATS input to R input and vice-versa</w:t>
            </w:r>
          </w:p>
          <w:p w14:paraId="13554FBA" w14:textId="77777777" w:rsidR="003E36A3" w:rsidRDefault="005727A2" w:rsidP="00ED5DB1">
            <w:pPr>
              <w:numPr>
                <w:ilvl w:val="0"/>
                <w:numId w:val="3"/>
              </w:numPr>
              <w:rPr>
                <w:rFonts w:ascii="Arial" w:hAnsi="Arial"/>
                <w:sz w:val="22"/>
              </w:rPr>
            </w:pPr>
            <w:r>
              <w:rPr>
                <w:rFonts w:ascii="Arial" w:hAnsi="Arial"/>
                <w:sz w:val="22"/>
              </w:rPr>
              <w:t>Fundamental theoretical material when needed</w:t>
            </w:r>
          </w:p>
          <w:p w14:paraId="4AE03F3A" w14:textId="77777777" w:rsidR="005727A2" w:rsidRPr="005E08D1" w:rsidRDefault="005727A2" w:rsidP="00ED5DB1">
            <w:pPr>
              <w:numPr>
                <w:ilvl w:val="0"/>
                <w:numId w:val="3"/>
              </w:numPr>
              <w:rPr>
                <w:rFonts w:ascii="Arial" w:hAnsi="Arial"/>
                <w:sz w:val="22"/>
              </w:rPr>
            </w:pPr>
          </w:p>
          <w:p w14:paraId="17E677CD" w14:textId="77777777" w:rsidR="00540F51" w:rsidRPr="005E08D1" w:rsidRDefault="00540F51">
            <w:pPr>
              <w:rPr>
                <w:rFonts w:ascii="Arial" w:hAnsi="Arial"/>
                <w:sz w:val="22"/>
              </w:rPr>
            </w:pPr>
          </w:p>
          <w:p w14:paraId="7F8EC43E" w14:textId="77777777" w:rsidR="00540F51" w:rsidRDefault="00540F51">
            <w:pPr>
              <w:rPr>
                <w:rFonts w:ascii="Arial" w:hAnsi="Arial"/>
                <w:sz w:val="22"/>
              </w:rPr>
            </w:pPr>
          </w:p>
          <w:p w14:paraId="230B7763" w14:textId="77777777" w:rsidR="00540F51" w:rsidRDefault="00540F51">
            <w:pPr>
              <w:rPr>
                <w:rFonts w:ascii="Arial" w:hAnsi="Arial"/>
                <w:sz w:val="22"/>
              </w:rPr>
            </w:pPr>
          </w:p>
          <w:p w14:paraId="09EFC3FF" w14:textId="77777777" w:rsidR="00540F51" w:rsidRDefault="00540F51">
            <w:pPr>
              <w:rPr>
                <w:rFonts w:ascii="Arial" w:hAnsi="Arial"/>
                <w:sz w:val="22"/>
              </w:rPr>
            </w:pPr>
          </w:p>
          <w:p w14:paraId="4E3EB57F" w14:textId="77777777" w:rsidR="00CB39B0" w:rsidRPr="005E08D1" w:rsidRDefault="00CB39B0">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276F9DDF" w14:textId="77777777" w:rsidR="00540F51" w:rsidRDefault="00CB39B0" w:rsidP="00CB39B0">
            <w:pPr>
              <w:rPr>
                <w:ins w:id="67" w:author="Christoph Sax" w:date="2019-05-11T16:40:00Z"/>
                <w:rFonts w:ascii="Arial" w:hAnsi="Arial"/>
                <w:b/>
                <w:sz w:val="22"/>
              </w:rPr>
            </w:pPr>
            <w:r>
              <w:rPr>
                <w:rFonts w:ascii="Arial" w:hAnsi="Arial"/>
                <w:b/>
                <w:sz w:val="22"/>
              </w:rPr>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p w14:paraId="581E4732" w14:textId="77777777" w:rsidR="00A9649B" w:rsidRDefault="00A9649B" w:rsidP="00CB39B0">
            <w:pPr>
              <w:rPr>
                <w:ins w:id="68" w:author="Christoph Sax" w:date="2019-05-11T16:40:00Z"/>
                <w:rFonts w:ascii="Arial" w:hAnsi="Arial"/>
                <w:b/>
                <w:sz w:val="22"/>
              </w:rPr>
            </w:pPr>
          </w:p>
          <w:p w14:paraId="7C545277" w14:textId="00A5D7B4" w:rsidR="00A9649B" w:rsidRDefault="00A9649B" w:rsidP="00A9649B">
            <w:pPr>
              <w:numPr>
                <w:ilvl w:val="0"/>
                <w:numId w:val="3"/>
              </w:numPr>
              <w:rPr>
                <w:ins w:id="69" w:author="Christoph Sax" w:date="2019-05-11T16:40:00Z"/>
                <w:rFonts w:ascii="Arial" w:hAnsi="Arial"/>
                <w:sz w:val="22"/>
              </w:rPr>
            </w:pPr>
            <w:ins w:id="70" w:author="Christoph Sax" w:date="2019-05-11T16:40:00Z">
              <w:r>
                <w:rPr>
                  <w:rFonts w:ascii="Arial" w:hAnsi="Arial"/>
                  <w:sz w:val="22"/>
                </w:rPr>
                <w:t>R Package to accompany the book, containing all data and the example adjustments</w:t>
              </w:r>
            </w:ins>
          </w:p>
          <w:p w14:paraId="7550D31A" w14:textId="5269E40A" w:rsidR="00A9649B" w:rsidRDefault="00A9649B" w:rsidP="00A9649B">
            <w:pPr>
              <w:numPr>
                <w:ilvl w:val="0"/>
                <w:numId w:val="3"/>
              </w:numPr>
              <w:rPr>
                <w:ins w:id="71" w:author="Christoph Sax" w:date="2019-05-11T16:40:00Z"/>
                <w:rFonts w:ascii="Arial" w:hAnsi="Arial"/>
                <w:sz w:val="22"/>
              </w:rPr>
            </w:pPr>
            <w:ins w:id="72" w:author="Christoph Sax" w:date="2019-05-11T16:41:00Z">
              <w:r>
                <w:rPr>
                  <w:rFonts w:ascii="Arial" w:hAnsi="Arial"/>
                  <w:sz w:val="22"/>
                </w:rPr>
                <w:t>Interacitve website, on which the examples can be run (similar to seasonal.website)</w:t>
              </w:r>
            </w:ins>
          </w:p>
          <w:p w14:paraId="7AAD7896" w14:textId="1F2009B2" w:rsidR="00A9649B" w:rsidRPr="00A9649B" w:rsidRDefault="00A9649B" w:rsidP="00A9649B">
            <w:pPr>
              <w:rPr>
                <w:rFonts w:ascii="Arial" w:hAnsi="Arial"/>
                <w:b/>
                <w:sz w:val="22"/>
                <w:rPrChange w:id="73" w:author="Christoph Sax" w:date="2019-05-11T16:40:00Z">
                  <w:rPr/>
                </w:rPrChange>
              </w:rPr>
            </w:pP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2C14664D" w14:textId="77777777" w:rsidR="005727A2" w:rsidRPr="005E08D1" w:rsidRDefault="005727A2">
            <w:pPr>
              <w:rPr>
                <w:rFonts w:ascii="Arial" w:hAnsi="Arial"/>
                <w:sz w:val="22"/>
              </w:rPr>
            </w:pPr>
            <w:r>
              <w:rPr>
                <w:rFonts w:ascii="Arial" w:hAnsi="Arial"/>
                <w:sz w:val="22"/>
              </w:rPr>
              <w:t xml:space="preserve">Yes! All of the above will be included. </w:t>
            </w:r>
          </w:p>
          <w:p w14:paraId="25A565E6" w14:textId="77777777" w:rsidR="00540F51" w:rsidRDefault="00540F51">
            <w:pPr>
              <w:rPr>
                <w:rFonts w:ascii="Arial" w:hAnsi="Arial"/>
                <w:sz w:val="22"/>
              </w:rPr>
            </w:pPr>
          </w:p>
          <w:p w14:paraId="5542FECC" w14:textId="77777777" w:rsidR="007122CC" w:rsidRDefault="007122CC">
            <w:pPr>
              <w:rPr>
                <w:rFonts w:ascii="Arial" w:hAnsi="Arial"/>
                <w:sz w:val="22"/>
              </w:rPr>
            </w:pP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077921BF" w14:textId="77777777" w:rsidR="00540F51" w:rsidRDefault="00540F51">
            <w:pPr>
              <w:rPr>
                <w:rFonts w:ascii="Arial" w:hAnsi="Arial"/>
                <w:sz w:val="22"/>
              </w:rPr>
            </w:pPr>
          </w:p>
          <w:p w14:paraId="51E9E698" w14:textId="10E75B40" w:rsidR="00A9649B" w:rsidRDefault="005727A2">
            <w:pPr>
              <w:rPr>
                <w:ins w:id="74" w:author="Christoph Sax" w:date="2019-05-11T16:42:00Z"/>
                <w:rFonts w:ascii="Arial" w:hAnsi="Arial"/>
                <w:sz w:val="22"/>
              </w:rPr>
            </w:pPr>
            <w:r>
              <w:rPr>
                <w:rFonts w:ascii="Arial" w:hAnsi="Arial"/>
                <w:sz w:val="22"/>
              </w:rPr>
              <w:t xml:space="preserve">The audience will primarily be current practitioners of seasonal adjustment who are interested in learning how to implement in R. This audience includes researchers from statistical agencies who are currently seasonal adjustmenters’ wanting to include scripting language features of R to evaluate properties of their adjustments. </w:t>
            </w:r>
            <w:ins w:id="75" w:author="Christoph Sax" w:date="2019-05-11T16:42:00Z">
              <w:r w:rsidR="00A9649B">
                <w:rPr>
                  <w:rFonts w:ascii="Arial" w:hAnsi="Arial"/>
                  <w:sz w:val="22"/>
                </w:rPr>
                <w:t>It also serves as a guide to address concrete probl</w:t>
              </w:r>
            </w:ins>
            <w:ins w:id="76" w:author="Christoph Sax" w:date="2019-05-11T16:43:00Z">
              <w:r w:rsidR="00A9649B">
                <w:rPr>
                  <w:rFonts w:ascii="Arial" w:hAnsi="Arial"/>
                  <w:sz w:val="22"/>
                </w:rPr>
                <w:t>ems.</w:t>
              </w:r>
            </w:ins>
          </w:p>
          <w:p w14:paraId="5A9F2104" w14:textId="77777777" w:rsidR="00A9649B" w:rsidRDefault="00A9649B">
            <w:pPr>
              <w:rPr>
                <w:ins w:id="77" w:author="Christoph Sax" w:date="2019-05-11T16:42:00Z"/>
                <w:rFonts w:ascii="Arial" w:hAnsi="Arial"/>
                <w:sz w:val="22"/>
              </w:rPr>
            </w:pPr>
          </w:p>
          <w:p w14:paraId="31B663C3" w14:textId="77777777" w:rsidR="00A9649B" w:rsidRDefault="00A9649B">
            <w:pPr>
              <w:rPr>
                <w:ins w:id="78" w:author="Christoph Sax" w:date="2019-05-11T16:42:00Z"/>
                <w:rFonts w:ascii="Arial" w:hAnsi="Arial"/>
                <w:sz w:val="22"/>
              </w:rPr>
            </w:pPr>
          </w:p>
          <w:p w14:paraId="4D1048BE" w14:textId="25C28007" w:rsidR="00814ACC" w:rsidRDefault="005727A2">
            <w:pPr>
              <w:rPr>
                <w:ins w:id="79" w:author="Christoph Sax" w:date="2019-05-11T16:41:00Z"/>
                <w:rFonts w:ascii="Arial" w:hAnsi="Arial"/>
                <w:sz w:val="22"/>
              </w:rPr>
            </w:pPr>
            <w:r>
              <w:rPr>
                <w:rFonts w:ascii="Arial" w:hAnsi="Arial"/>
                <w:sz w:val="22"/>
              </w:rPr>
              <w:t xml:space="preserve">The audience also includes current R users who, for one reason or another, want to learn seasonal adjustment. This textbook can serve as </w:t>
            </w:r>
            <w:del w:id="80" w:author="Christoph Sax" w:date="2019-05-11T16:42:00Z">
              <w:r w:rsidDel="00A9649B">
                <w:rPr>
                  <w:rFonts w:ascii="Arial" w:hAnsi="Arial"/>
                  <w:sz w:val="22"/>
                </w:rPr>
                <w:delText xml:space="preserve">their </w:delText>
              </w:r>
            </w:del>
            <w:ins w:id="81" w:author="Christoph Sax" w:date="2019-05-11T16:42:00Z">
              <w:r w:rsidR="00A9649B">
                <w:rPr>
                  <w:rFonts w:ascii="Arial" w:hAnsi="Arial"/>
                  <w:sz w:val="22"/>
                </w:rPr>
                <w:t>the</w:t>
              </w:r>
              <w:r w:rsidR="00A9649B">
                <w:rPr>
                  <w:rFonts w:ascii="Arial" w:hAnsi="Arial"/>
                  <w:sz w:val="22"/>
                </w:rPr>
                <w:t xml:space="preserve"> </w:t>
              </w:r>
            </w:ins>
            <w:r>
              <w:rPr>
                <w:rFonts w:ascii="Arial" w:hAnsi="Arial"/>
                <w:sz w:val="22"/>
              </w:rPr>
              <w:t>primary reference</w:t>
            </w:r>
            <w:ins w:id="82" w:author="Christoph Sax" w:date="2019-05-11T16:42:00Z">
              <w:r w:rsidR="00A9649B">
                <w:rPr>
                  <w:rFonts w:ascii="Arial" w:hAnsi="Arial"/>
                  <w:sz w:val="22"/>
                </w:rPr>
                <w:t xml:space="preserve"> for both groups</w:t>
              </w:r>
            </w:ins>
            <w:r>
              <w:rPr>
                <w:rFonts w:ascii="Arial" w:hAnsi="Arial"/>
                <w:sz w:val="22"/>
              </w:rPr>
              <w:t xml:space="preserve">. </w:t>
            </w:r>
          </w:p>
          <w:p w14:paraId="1175F070" w14:textId="0029E0B8" w:rsidR="00A9649B" w:rsidRDefault="00A9649B">
            <w:pPr>
              <w:rPr>
                <w:ins w:id="83" w:author="Christoph Sax" w:date="2019-05-11T16:41:00Z"/>
                <w:rFonts w:ascii="Arial" w:hAnsi="Arial"/>
                <w:sz w:val="22"/>
              </w:rPr>
            </w:pPr>
          </w:p>
          <w:p w14:paraId="619EA81E" w14:textId="0B3A8701" w:rsidR="00A9649B" w:rsidRDefault="00A9649B">
            <w:pPr>
              <w:rPr>
                <w:ins w:id="84" w:author="Christoph Sax" w:date="2019-05-11T16:41:00Z"/>
                <w:rFonts w:ascii="Arial" w:hAnsi="Arial"/>
                <w:sz w:val="22"/>
              </w:rPr>
            </w:pPr>
            <w:ins w:id="85" w:author="Christoph Sax" w:date="2019-05-11T16:41:00Z">
              <w:r>
                <w:rPr>
                  <w:rFonts w:ascii="Arial" w:hAnsi="Arial"/>
                  <w:sz w:val="22"/>
                </w:rPr>
                <w:t xml:space="preserve">1. </w:t>
              </w:r>
              <w:r>
                <w:rPr>
                  <w:rFonts w:ascii="Arial" w:hAnsi="Arial"/>
                  <w:sz w:val="22"/>
                </w:rPr>
                <w:t>practitioners of seasonal adjustment</w:t>
              </w:r>
            </w:ins>
          </w:p>
          <w:p w14:paraId="3041F32B" w14:textId="2D49A35F" w:rsidR="00A9649B" w:rsidRDefault="00A9649B">
            <w:pPr>
              <w:rPr>
                <w:rFonts w:ascii="Arial" w:hAnsi="Arial"/>
                <w:sz w:val="22"/>
              </w:rPr>
            </w:pPr>
          </w:p>
          <w:p w14:paraId="3D19AFEF" w14:textId="6FB5287C" w:rsidR="00A9649B" w:rsidRDefault="00A9649B" w:rsidP="00A9649B">
            <w:pPr>
              <w:rPr>
                <w:ins w:id="86" w:author="Christoph Sax" w:date="2019-05-11T16:41:00Z"/>
                <w:rFonts w:ascii="Arial" w:hAnsi="Arial"/>
                <w:sz w:val="22"/>
              </w:rPr>
            </w:pPr>
            <w:ins w:id="87" w:author="Christoph Sax" w:date="2019-05-11T16:41:00Z">
              <w:r>
                <w:rPr>
                  <w:rFonts w:ascii="Arial" w:hAnsi="Arial"/>
                  <w:sz w:val="22"/>
                </w:rPr>
                <w:t>2</w:t>
              </w:r>
              <w:r>
                <w:rPr>
                  <w:rFonts w:ascii="Arial" w:hAnsi="Arial"/>
                  <w:sz w:val="22"/>
                </w:rPr>
                <w:t xml:space="preserve">. </w:t>
              </w:r>
            </w:ins>
            <w:ins w:id="88" w:author="Christoph Sax" w:date="2019-05-11T16:42:00Z">
              <w:r>
                <w:rPr>
                  <w:rFonts w:ascii="Arial" w:hAnsi="Arial"/>
                  <w:sz w:val="22"/>
                </w:rPr>
                <w:t>current R users who, for one reason or another, want to learn seasonal adjustment</w:t>
              </w:r>
            </w:ins>
          </w:p>
          <w:p w14:paraId="52450690" w14:textId="77777777" w:rsidR="00540F51" w:rsidRDefault="00540F51">
            <w:pPr>
              <w:rPr>
                <w:ins w:id="89" w:author="Christoph Sax" w:date="2019-05-11T16:41:00Z"/>
                <w:rFonts w:ascii="Arial" w:hAnsi="Arial"/>
                <w:sz w:val="22"/>
              </w:rPr>
            </w:pPr>
          </w:p>
          <w:p w14:paraId="04C38F3F" w14:textId="5D138E40" w:rsidR="00A9649B" w:rsidRPr="005E08D1" w:rsidRDefault="00A9649B">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77777777" w:rsidR="005727A2"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606C1627" w14:textId="77777777" w:rsidR="00540F51" w:rsidRDefault="005727A2">
            <w:pPr>
              <w:rPr>
                <w:rFonts w:ascii="Arial" w:hAnsi="Arial"/>
                <w:sz w:val="22"/>
              </w:rPr>
            </w:pPr>
            <w:r>
              <w:rPr>
                <w:rFonts w:ascii="Arial" w:hAnsi="Arial"/>
                <w:sz w:val="22"/>
              </w:rPr>
              <w:t xml:space="preserve">While the it wouldn’t be written to be a primary textbook for a course, it certainly could be used for a module in a time series or econometrics class. </w:t>
            </w:r>
          </w:p>
          <w:p w14:paraId="2D9AC1D7" w14:textId="77777777" w:rsidR="007122CC" w:rsidRDefault="007122CC">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lastRenderedPageBreak/>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21409297" w14:textId="77777777" w:rsidR="008810E5" w:rsidRDefault="008810E5">
            <w:pPr>
              <w:rPr>
                <w:rFonts w:ascii="Arial" w:hAnsi="Arial"/>
                <w:sz w:val="22"/>
              </w:rPr>
            </w:pPr>
          </w:p>
          <w:p w14:paraId="45447D34" w14:textId="77777777" w:rsidR="00540F51" w:rsidRDefault="005727A2">
            <w:pPr>
              <w:rPr>
                <w:rFonts w:ascii="Arial" w:hAnsi="Arial"/>
                <w:sz w:val="22"/>
              </w:rPr>
            </w:pPr>
            <w:r>
              <w:rPr>
                <w:rFonts w:ascii="Arial" w:hAnsi="Arial"/>
                <w:sz w:val="22"/>
              </w:rPr>
              <w:t>There are no directly relevant competitors to the proposed textbook. There is a book that serves as a primary reference to the X-11 method</w:t>
            </w:r>
            <w:r w:rsidR="00355622">
              <w:rPr>
                <w:rFonts w:ascii="Arial" w:hAnsi="Arial"/>
                <w:sz w:val="22"/>
              </w:rPr>
              <w:t>, a single type of seasonal adjustment:</w:t>
            </w:r>
          </w:p>
          <w:p w14:paraId="6F83FF44" w14:textId="77777777" w:rsidR="00355622" w:rsidRDefault="00355622" w:rsidP="00355622">
            <w:pPr>
              <w:shd w:val="clear" w:color="auto" w:fill="FFFFFF"/>
              <w:textAlignment w:val="baseline"/>
              <w:rPr>
                <w:rFonts w:ascii="Helvetica Neue" w:hAnsi="Helvetica Neue"/>
                <w:color w:val="666666"/>
                <w:sz w:val="20"/>
              </w:rPr>
            </w:pPr>
          </w:p>
          <w:p w14:paraId="35E4C991" w14:textId="77777777" w:rsidR="00355622" w:rsidRDefault="00355622" w:rsidP="00355622">
            <w:pPr>
              <w:shd w:val="clear" w:color="auto" w:fill="FFFFFF"/>
              <w:textAlignment w:val="baseline"/>
              <w:rPr>
                <w:rFonts w:ascii="Helvetica Neue" w:hAnsi="Helvetica Neue"/>
                <w:color w:val="666666"/>
                <w:sz w:val="20"/>
              </w:rPr>
            </w:pPr>
            <w:r>
              <w:rPr>
                <w:rFonts w:ascii="Helvetica Neue" w:hAnsi="Helvetica Neue"/>
                <w:color w:val="666666"/>
                <w:sz w:val="20"/>
              </w:rPr>
              <w:t>Seasonal Adjustment with the X-11 Method,</w:t>
            </w:r>
            <w:r>
              <w:rPr>
                <w:rFonts w:ascii="Helvetica Neue" w:hAnsi="Helvetica Neue"/>
                <w:b/>
                <w:bCs/>
                <w:color w:val="333333"/>
                <w:sz w:val="20"/>
              </w:rPr>
              <w:t xml:space="preserve"> </w:t>
            </w:r>
            <w:r>
              <w:rPr>
                <w:rFonts w:ascii="Helvetica Neue" w:hAnsi="Helvetica Neue"/>
                <w:color w:val="666666"/>
                <w:sz w:val="20"/>
                <w:bdr w:val="none" w:sz="0" w:space="0" w:color="auto" w:frame="1"/>
              </w:rPr>
              <w:t>Dominique Ladiray and Benoit Quenneville,</w:t>
            </w:r>
            <w:r>
              <w:rPr>
                <w:rFonts w:ascii="Helvetica Neue" w:hAnsi="Helvetica Neue"/>
                <w:b/>
                <w:bCs/>
                <w:color w:val="333333"/>
                <w:sz w:val="20"/>
              </w:rPr>
              <w:t xml:space="preserve"> </w:t>
            </w:r>
            <w:r>
              <w:rPr>
                <w:rFonts w:ascii="Helvetica Neue" w:hAnsi="Helvetica Neue"/>
                <w:color w:val="666666"/>
                <w:sz w:val="20"/>
              </w:rPr>
              <w:t>2001</w:t>
            </w:r>
            <w:r>
              <w:rPr>
                <w:rFonts w:ascii="Helvetica Neue" w:hAnsi="Helvetica Neue"/>
                <w:b/>
                <w:bCs/>
                <w:color w:val="333333"/>
                <w:sz w:val="20"/>
              </w:rPr>
              <w:t xml:space="preserve">, </w:t>
            </w:r>
            <w:r>
              <w:rPr>
                <w:rFonts w:ascii="Helvetica Neue" w:hAnsi="Helvetica Neue"/>
                <w:color w:val="666666"/>
                <w:sz w:val="20"/>
                <w:bdr w:val="none" w:sz="0" w:space="0" w:color="auto" w:frame="1"/>
              </w:rPr>
              <w:t>Springer-Verlag New York</w:t>
            </w:r>
          </w:p>
          <w:p w14:paraId="25158EE1" w14:textId="66CDE656" w:rsidR="007122CC" w:rsidRDefault="007122CC">
            <w:pPr>
              <w:rPr>
                <w:ins w:id="90" w:author="Christoph Sax" w:date="2019-05-11T16:45:00Z"/>
                <w:rFonts w:ascii="Arial" w:hAnsi="Arial"/>
                <w:sz w:val="22"/>
              </w:rPr>
            </w:pPr>
          </w:p>
          <w:p w14:paraId="040A55F3" w14:textId="73296B7E" w:rsidR="00A9649B" w:rsidRDefault="00A9649B">
            <w:pPr>
              <w:rPr>
                <w:rFonts w:ascii="Arial" w:hAnsi="Arial"/>
                <w:sz w:val="22"/>
              </w:rPr>
            </w:pPr>
            <w:ins w:id="91" w:author="Christoph Sax" w:date="2019-05-11T16:45:00Z">
              <w:r>
                <w:rPr>
                  <w:rFonts w:ascii="Arial" w:hAnsi="Arial"/>
                  <w:sz w:val="22"/>
                </w:rPr>
                <w:t xml:space="preserve">[Shall we mention the </w:t>
              </w:r>
            </w:ins>
            <w:ins w:id="92" w:author="Christoph Sax" w:date="2019-05-11T16:47:00Z">
              <w:r>
                <w:rPr>
                  <w:rFonts w:ascii="Arial" w:hAnsi="Arial"/>
                  <w:sz w:val="22"/>
                </w:rPr>
                <w:t>ONS</w:t>
              </w:r>
            </w:ins>
            <w:ins w:id="93" w:author="Christoph Sax" w:date="2019-05-11T16:45:00Z">
              <w:r>
                <w:rPr>
                  <w:rFonts w:ascii="Arial" w:hAnsi="Arial"/>
                  <w:sz w:val="22"/>
                </w:rPr>
                <w:t xml:space="preserve"> ‘DRAFT’ document? From the style of the book, that’s the closest think around]</w:t>
              </w:r>
            </w:ins>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07B9E62" w14:textId="77777777" w:rsidR="00540F51" w:rsidRDefault="00CB39B0" w:rsidP="00CB39B0">
            <w:pPr>
              <w:rPr>
                <w:ins w:id="94" w:author="Christoph Sax" w:date="2019-05-11T16:46:00Z"/>
                <w:rFonts w:ascii="Arial" w:hAnsi="Arial"/>
                <w:b/>
                <w:sz w:val="22"/>
              </w:rPr>
            </w:pPr>
            <w:r>
              <w:rPr>
                <w:rFonts w:ascii="Arial" w:hAnsi="Arial"/>
                <w:b/>
                <w:sz w:val="22"/>
              </w:rPr>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p w14:paraId="410FB4E3" w14:textId="77777777" w:rsidR="00A9649B" w:rsidRDefault="00A9649B" w:rsidP="00CB39B0">
            <w:pPr>
              <w:rPr>
                <w:ins w:id="95" w:author="Christoph Sax" w:date="2019-05-11T16:46:00Z"/>
                <w:rFonts w:ascii="Arial" w:hAnsi="Arial"/>
                <w:b/>
                <w:sz w:val="22"/>
              </w:rPr>
            </w:pPr>
          </w:p>
          <w:p w14:paraId="6946C68D" w14:textId="77777777" w:rsidR="00A9649B" w:rsidRDefault="00A9649B" w:rsidP="00CB39B0">
            <w:pPr>
              <w:rPr>
                <w:ins w:id="96" w:author="Christoph Sax" w:date="2019-05-11T16:47:00Z"/>
                <w:rFonts w:ascii="Arial" w:hAnsi="Arial"/>
                <w:sz w:val="22"/>
              </w:rPr>
            </w:pPr>
            <w:ins w:id="97" w:author="Christoph Sax" w:date="2019-05-11T16:47:00Z">
              <w:r>
                <w:rPr>
                  <w:rFonts w:ascii="Arial" w:hAnsi="Arial"/>
                  <w:sz w:val="22"/>
                </w:rPr>
                <w:t xml:space="preserve">Ladiray: </w:t>
              </w:r>
            </w:ins>
            <w:ins w:id="98" w:author="Christoph Sax" w:date="2019-05-11T16:46:00Z">
              <w:r>
                <w:rPr>
                  <w:rFonts w:ascii="Arial" w:hAnsi="Arial"/>
                  <w:sz w:val="22"/>
                </w:rPr>
                <w:t>Focus on practical problems,</w:t>
              </w:r>
            </w:ins>
            <w:ins w:id="99" w:author="Christoph Sax" w:date="2019-05-11T16:47:00Z">
              <w:r>
                <w:rPr>
                  <w:rFonts w:ascii="Arial" w:hAnsi="Arial"/>
                  <w:sz w:val="22"/>
                </w:rPr>
                <w:t xml:space="preserve"> rather than theory</w:t>
              </w:r>
            </w:ins>
          </w:p>
          <w:p w14:paraId="1E4D75E0" w14:textId="0049E2E3" w:rsidR="00A9649B" w:rsidRDefault="00A9649B" w:rsidP="00CB39B0">
            <w:pPr>
              <w:rPr>
                <w:ins w:id="100" w:author="Christoph Sax" w:date="2019-05-11T16:48:00Z"/>
                <w:rFonts w:ascii="Arial" w:hAnsi="Arial"/>
                <w:sz w:val="22"/>
              </w:rPr>
            </w:pPr>
            <w:ins w:id="101" w:author="Christoph Sax" w:date="2019-05-11T16:47:00Z">
              <w:r>
                <w:rPr>
                  <w:rFonts w:ascii="Arial" w:hAnsi="Arial"/>
                  <w:sz w:val="22"/>
                </w:rPr>
                <w:t xml:space="preserve">ONS: </w:t>
              </w:r>
            </w:ins>
            <w:ins w:id="102" w:author="Christoph Sax" w:date="2019-05-11T16:48:00Z">
              <w:r>
                <w:rPr>
                  <w:rFonts w:ascii="Arial" w:hAnsi="Arial"/>
                  <w:sz w:val="22"/>
                </w:rPr>
                <w:t>Runable examples in R</w:t>
              </w:r>
            </w:ins>
          </w:p>
          <w:p w14:paraId="2D91DBD5" w14:textId="4FAB4B27" w:rsidR="00254D20" w:rsidRDefault="00254D20" w:rsidP="00CB39B0">
            <w:pPr>
              <w:rPr>
                <w:ins w:id="103" w:author="Christoph Sax" w:date="2019-05-11T16:48:00Z"/>
                <w:rFonts w:ascii="Arial" w:hAnsi="Arial"/>
                <w:sz w:val="22"/>
              </w:rPr>
            </w:pPr>
          </w:p>
          <w:p w14:paraId="796EF80C" w14:textId="49BCAA81" w:rsidR="00254D20" w:rsidRDefault="00254D20" w:rsidP="00CB39B0">
            <w:pPr>
              <w:rPr>
                <w:ins w:id="104" w:author="Christoph Sax" w:date="2019-05-11T16:48:00Z"/>
                <w:rFonts w:ascii="Arial" w:hAnsi="Arial"/>
                <w:sz w:val="22"/>
              </w:rPr>
            </w:pPr>
            <w:ins w:id="105" w:author="Christoph Sax" w:date="2019-05-11T16:48:00Z">
              <w:r>
                <w:rPr>
                  <w:rFonts w:ascii="Arial" w:hAnsi="Arial"/>
                  <w:sz w:val="22"/>
                </w:rPr>
                <w:t>Both: Covers latest X13, including SEATS</w:t>
              </w:r>
            </w:ins>
          </w:p>
          <w:p w14:paraId="3D034911" w14:textId="54FA3844" w:rsidR="00A9649B" w:rsidRPr="00A9649B" w:rsidRDefault="00A9649B" w:rsidP="00CB39B0">
            <w:pPr>
              <w:rPr>
                <w:rFonts w:ascii="Arial" w:hAnsi="Arial"/>
                <w:sz w:val="22"/>
                <w:rPrChange w:id="106" w:author="Christoph Sax" w:date="2019-05-11T16:46:00Z">
                  <w:rPr>
                    <w:rFonts w:ascii="Arial" w:hAnsi="Arial"/>
                    <w:b/>
                    <w:sz w:val="22"/>
                  </w:rPr>
                </w:rPrChange>
              </w:rPr>
            </w:pPr>
            <w:ins w:id="107" w:author="Christoph Sax" w:date="2019-05-11T16:47:00Z">
              <w:r>
                <w:rPr>
                  <w:rFonts w:ascii="Arial" w:hAnsi="Arial"/>
                  <w:sz w:val="22"/>
                </w:rPr>
                <w:t xml:space="preserve"> </w:t>
              </w:r>
            </w:ins>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52639627" w14:textId="77777777" w:rsidR="007122CC" w:rsidRPr="00355622" w:rsidRDefault="005727A2">
            <w:pPr>
              <w:rPr>
                <w:rFonts w:ascii="Arial" w:hAnsi="Arial"/>
                <w:sz w:val="22"/>
              </w:rPr>
            </w:pPr>
            <w:r>
              <w:rPr>
                <w:rFonts w:ascii="Arial" w:hAnsi="Arial"/>
                <w:sz w:val="22"/>
              </w:rPr>
              <w:t xml:space="preserve">This textbook will be implemented in R and include all code and data for users to get ‘hands-on’ with. </w:t>
            </w:r>
            <w:r w:rsidR="00355622">
              <w:rPr>
                <w:rFonts w:ascii="Arial" w:hAnsi="Arial"/>
                <w:sz w:val="22"/>
              </w:rPr>
              <w:t xml:space="preserve">Moreover, the proposed textbook will include </w:t>
            </w:r>
            <w:r w:rsidR="00355622">
              <w:rPr>
                <w:rFonts w:ascii="Arial" w:hAnsi="Arial"/>
                <w:i/>
                <w:sz w:val="22"/>
              </w:rPr>
              <w:t>running</w:t>
            </w:r>
            <w:r w:rsidR="00355622">
              <w:rPr>
                <w:rFonts w:ascii="Arial" w:hAnsi="Arial"/>
                <w:sz w:val="22"/>
              </w:rPr>
              <w:t xml:space="preserve"> or X-13ARIMA-SEATS not just the </w:t>
            </w:r>
            <w:r w:rsidR="00355622">
              <w:rPr>
                <w:rFonts w:ascii="Arial" w:hAnsi="Arial"/>
                <w:i/>
                <w:sz w:val="22"/>
              </w:rPr>
              <w:t>method</w:t>
            </w:r>
            <w:r w:rsidR="00355622">
              <w:rPr>
                <w:rFonts w:ascii="Arial" w:hAnsi="Arial"/>
                <w:sz w:val="22"/>
              </w:rPr>
              <w:t xml:space="preserve"> behind the software. </w:t>
            </w:r>
          </w:p>
          <w:p w14:paraId="51843926" w14:textId="77777777" w:rsidR="00540F51" w:rsidRDefault="00540F51">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48F27938" w14:textId="77777777" w:rsidR="00540F51" w:rsidRDefault="00540F51">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6ABE26BB" w14:textId="600E90E0" w:rsidR="00540F51" w:rsidRPr="00562D7D" w:rsidRDefault="00254D20">
            <w:pPr>
              <w:rPr>
                <w:rFonts w:ascii="Arial" w:hAnsi="Arial"/>
                <w:sz w:val="22"/>
              </w:rPr>
            </w:pPr>
            <w:ins w:id="108" w:author="Christoph Sax" w:date="2019-05-11T16:49:00Z">
              <w:r>
                <w:rPr>
                  <w:rFonts w:ascii="Arial" w:hAnsi="Arial"/>
                  <w:sz w:val="22"/>
                </w:rPr>
                <w:t xml:space="preserve">We will write the document as an RMarkdown document that includes reproducible examples. This will translate to a </w:t>
              </w:r>
              <w:r w:rsidRPr="00E96C1D">
                <w:rPr>
                  <w:rFonts w:ascii="Arial" w:hAnsi="Arial"/>
                  <w:b/>
                  <w:sz w:val="22"/>
                </w:rPr>
                <w:t>Latex</w:t>
              </w:r>
            </w:ins>
            <w:ins w:id="109" w:author="Christoph Sax" w:date="2019-05-11T16:50:00Z">
              <w:r w:rsidR="00562D7D">
                <w:rPr>
                  <w:rFonts w:ascii="Arial" w:hAnsi="Arial"/>
                  <w:sz w:val="22"/>
                </w:rPr>
                <w:t xml:space="preserve"> document that we want to provide</w:t>
              </w:r>
            </w:ins>
          </w:p>
          <w:p w14:paraId="1BE0D03E" w14:textId="77777777" w:rsidR="00540F51" w:rsidRDefault="00540F51">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44C8710A" w14:textId="77777777" w:rsidR="00540F51" w:rsidRPr="00E96C1D" w:rsidRDefault="00E625B0" w:rsidP="00CB39B0">
            <w:pPr>
              <w:rPr>
                <w:rFonts w:ascii="Arial" w:hAnsi="Arial"/>
                <w:b/>
                <w:sz w:val="22"/>
              </w:rPr>
            </w:pPr>
            <w:r>
              <w:rPr>
                <w:rFonts w:ascii="Arial" w:hAnsi="Arial"/>
                <w:b/>
                <w:sz w:val="22"/>
              </w:rPr>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5D6FD515" w14:textId="77777777" w:rsidR="00540F51" w:rsidRDefault="00540F51">
            <w:pPr>
              <w:rPr>
                <w:rFonts w:ascii="Arial" w:hAnsi="Arial"/>
                <w:sz w:val="22"/>
              </w:rPr>
            </w:pPr>
          </w:p>
          <w:p w14:paraId="264E7646" w14:textId="29D8D597" w:rsidR="00540F51" w:rsidDel="00562D7D" w:rsidRDefault="00540F51">
            <w:pPr>
              <w:rPr>
                <w:del w:id="110" w:author="Christoph Sax" w:date="2019-05-11T16:50:00Z"/>
                <w:rFonts w:ascii="Arial" w:hAnsi="Arial"/>
                <w:sz w:val="22"/>
              </w:rPr>
            </w:pPr>
          </w:p>
          <w:p w14:paraId="2B1C27A2" w14:textId="77777777" w:rsidR="00540F51" w:rsidRDefault="00540F51">
            <w:pPr>
              <w:rPr>
                <w:rFonts w:ascii="Arial" w:hAnsi="Arial"/>
                <w:sz w:val="22"/>
              </w:rPr>
            </w:pPr>
          </w:p>
          <w:p w14:paraId="72294146" w14:textId="77777777" w:rsidR="00540F51" w:rsidRDefault="00540F51">
            <w:pPr>
              <w:rPr>
                <w:rFonts w:ascii="Arial" w:hAnsi="Arial"/>
                <w:sz w:val="22"/>
              </w:rPr>
            </w:pPr>
          </w:p>
          <w:p w14:paraId="33BA08F3" w14:textId="77777777" w:rsidR="00540F51" w:rsidRDefault="00540F51">
            <w:pPr>
              <w:rPr>
                <w:rFonts w:ascii="Arial" w:hAnsi="Arial"/>
                <w:sz w:val="22"/>
              </w:rPr>
            </w:pPr>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41F36B9" w14:textId="77777777" w:rsidR="00540F51" w:rsidRPr="00E96C1D" w:rsidRDefault="00E625B0" w:rsidP="006D5366">
            <w:pPr>
              <w:rPr>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tc>
      </w:tr>
      <w:tr w:rsidR="00540F51" w:rsidRPr="005A6C32" w14:paraId="7D699375" w14:textId="77777777" w:rsidTr="000247EB">
        <w:tblPrEx>
          <w:tblLook w:val="0000" w:firstRow="0" w:lastRow="0" w:firstColumn="0" w:lastColumn="0" w:noHBand="0" w:noVBand="0"/>
        </w:tblPrEx>
        <w:tc>
          <w:tcPr>
            <w:tcW w:w="9889" w:type="dxa"/>
          </w:tcPr>
          <w:p w14:paraId="06979F11" w14:textId="77777777" w:rsidR="00540F51" w:rsidRPr="005A6C32" w:rsidRDefault="00540F51">
            <w:pPr>
              <w:rPr>
                <w:rFonts w:ascii="Arial" w:hAnsi="Arial" w:cs="Arial"/>
                <w:sz w:val="22"/>
                <w:szCs w:val="22"/>
              </w:rPr>
            </w:pPr>
          </w:p>
          <w:p w14:paraId="01BE02F5" w14:textId="77777777" w:rsidR="00540F51" w:rsidRPr="005A6C32" w:rsidRDefault="00540F51">
            <w:pPr>
              <w:rPr>
                <w:rFonts w:ascii="Arial" w:hAnsi="Arial" w:cs="Arial"/>
                <w:sz w:val="22"/>
                <w:szCs w:val="22"/>
              </w:rPr>
            </w:pPr>
          </w:p>
          <w:p w14:paraId="718411D2" w14:textId="77777777" w:rsidR="00540F51" w:rsidRDefault="00540F51">
            <w:pPr>
              <w:rPr>
                <w:rFonts w:ascii="Arial" w:hAnsi="Arial" w:cs="Arial"/>
                <w:sz w:val="22"/>
                <w:szCs w:val="22"/>
              </w:rPr>
            </w:pPr>
          </w:p>
          <w:p w14:paraId="72AC948F" w14:textId="77777777" w:rsidR="007122CC" w:rsidRDefault="007122CC">
            <w:pPr>
              <w:rPr>
                <w:rFonts w:ascii="Arial" w:hAnsi="Arial" w:cs="Arial"/>
                <w:sz w:val="22"/>
                <w:szCs w:val="22"/>
              </w:rPr>
            </w:pPr>
          </w:p>
          <w:p w14:paraId="61CC18AD" w14:textId="77777777" w:rsidR="007122CC" w:rsidRDefault="007122CC">
            <w:pPr>
              <w:rPr>
                <w:rFonts w:ascii="Arial" w:hAnsi="Arial" w:cs="Arial"/>
                <w:sz w:val="22"/>
                <w:szCs w:val="22"/>
              </w:rPr>
            </w:pPr>
          </w:p>
          <w:p w14:paraId="6DDB7FE2" w14:textId="77777777" w:rsidR="007122CC" w:rsidRPr="005A6C32" w:rsidRDefault="007122CC">
            <w:pPr>
              <w:rPr>
                <w:rFonts w:ascii="Arial" w:hAnsi="Arial" w:cs="Arial"/>
                <w:sz w:val="22"/>
                <w:szCs w:val="22"/>
              </w:rPr>
            </w:pPr>
          </w:p>
          <w:p w14:paraId="18C5F58B" w14:textId="77777777" w:rsidR="00540F51" w:rsidRPr="005A6C32" w:rsidRDefault="00540F51">
            <w:pPr>
              <w:rPr>
                <w:rFonts w:ascii="Arial" w:hAnsi="Arial" w:cs="Arial"/>
                <w:sz w:val="22"/>
                <w:szCs w:val="22"/>
              </w:rPr>
            </w:pPr>
          </w:p>
        </w:tc>
      </w:tr>
    </w:tbl>
    <w:p w14:paraId="0E80D91A" w14:textId="267067D1" w:rsidR="00562D7D" w:rsidRDefault="00562D7D" w:rsidP="005A6C32">
      <w:pPr>
        <w:rPr>
          <w:ins w:id="111" w:author="Christoph Sax" w:date="2019-05-11T16:53:00Z"/>
          <w:rFonts w:ascii="Arial" w:hAnsi="Arial" w:cs="Arial"/>
          <w:b/>
          <w:sz w:val="22"/>
          <w:szCs w:val="22"/>
        </w:rPr>
      </w:pPr>
      <w:ins w:id="112" w:author="Christoph Sax" w:date="2019-05-11T16:53:00Z">
        <w:r>
          <w:rPr>
            <w:rFonts w:ascii="Arial" w:hAnsi="Arial" w:cs="Arial"/>
            <w:b/>
            <w:sz w:val="22"/>
            <w:szCs w:val="22"/>
          </w:rPr>
          <w:lastRenderedPageBreak/>
          <w:t>PART</w:t>
        </w:r>
      </w:ins>
      <w:ins w:id="113" w:author="Christoph Sax" w:date="2019-05-11T16:54:00Z">
        <w:r>
          <w:rPr>
            <w:rFonts w:ascii="Arial" w:hAnsi="Arial" w:cs="Arial"/>
            <w:b/>
            <w:sz w:val="22"/>
            <w:szCs w:val="22"/>
          </w:rPr>
          <w:t xml:space="preserve"> I: Basics of Seasonal Adjsustment</w:t>
        </w:r>
      </w:ins>
    </w:p>
    <w:p w14:paraId="4F4C7DBF" w14:textId="77777777" w:rsidR="00562D7D" w:rsidRDefault="00562D7D" w:rsidP="005A6C32">
      <w:pPr>
        <w:rPr>
          <w:ins w:id="114" w:author="Christoph Sax" w:date="2019-05-11T16:53:00Z"/>
          <w:rFonts w:ascii="Arial" w:hAnsi="Arial" w:cs="Arial"/>
          <w:b/>
          <w:sz w:val="22"/>
          <w:szCs w:val="22"/>
        </w:rPr>
      </w:pPr>
    </w:p>
    <w:p w14:paraId="564AF806" w14:textId="00156190" w:rsidR="00540F51" w:rsidRDefault="00562D7D" w:rsidP="005A6C32">
      <w:pPr>
        <w:rPr>
          <w:ins w:id="115" w:author="Christoph Sax" w:date="2019-05-11T16:53:00Z"/>
          <w:rFonts w:ascii="Arial" w:hAnsi="Arial" w:cs="Arial"/>
          <w:b/>
          <w:sz w:val="22"/>
          <w:szCs w:val="22"/>
        </w:rPr>
      </w:pPr>
      <w:ins w:id="116" w:author="Christoph Sax" w:date="2019-05-11T16:53:00Z">
        <w:r>
          <w:rPr>
            <w:rFonts w:ascii="Arial" w:hAnsi="Arial" w:cs="Arial"/>
            <w:b/>
            <w:sz w:val="22"/>
            <w:szCs w:val="22"/>
          </w:rPr>
          <w:t>Introduction</w:t>
        </w:r>
      </w:ins>
    </w:p>
    <w:p w14:paraId="35391594" w14:textId="69FD92B9" w:rsidR="00562D7D" w:rsidRDefault="00562D7D" w:rsidP="005A6C32">
      <w:pPr>
        <w:rPr>
          <w:ins w:id="117" w:author="Christoph Sax" w:date="2019-05-11T16:53:00Z"/>
          <w:rFonts w:ascii="Arial" w:hAnsi="Arial" w:cs="Arial"/>
          <w:b/>
          <w:sz w:val="22"/>
          <w:szCs w:val="22"/>
        </w:rPr>
      </w:pPr>
    </w:p>
    <w:p w14:paraId="3FF2B9BE" w14:textId="0A91B18D" w:rsidR="00562D7D" w:rsidRDefault="00562D7D" w:rsidP="005A6C32">
      <w:pPr>
        <w:rPr>
          <w:ins w:id="118" w:author="Christoph Sax" w:date="2019-05-11T16:55:00Z"/>
          <w:rFonts w:ascii="Arial" w:hAnsi="Arial" w:cs="Arial"/>
          <w:b/>
          <w:sz w:val="22"/>
          <w:szCs w:val="22"/>
        </w:rPr>
      </w:pPr>
      <w:ins w:id="119" w:author="Christoph Sax" w:date="2019-05-11T16:53:00Z">
        <w:r>
          <w:rPr>
            <w:rFonts w:ascii="Arial" w:hAnsi="Arial" w:cs="Arial"/>
            <w:b/>
            <w:sz w:val="22"/>
            <w:szCs w:val="22"/>
          </w:rPr>
          <w:t>Seasonal Adjustment</w:t>
        </w:r>
      </w:ins>
      <w:ins w:id="120" w:author="Christoph Sax" w:date="2019-05-11T16:55:00Z">
        <w:r>
          <w:rPr>
            <w:rFonts w:ascii="Arial" w:hAnsi="Arial" w:cs="Arial"/>
            <w:b/>
            <w:sz w:val="22"/>
            <w:szCs w:val="22"/>
          </w:rPr>
          <w:t xml:space="preserve"> with X13</w:t>
        </w:r>
      </w:ins>
    </w:p>
    <w:p w14:paraId="12553495" w14:textId="66DA2FA6" w:rsidR="00562D7D" w:rsidRDefault="00562D7D" w:rsidP="005A6C32">
      <w:pPr>
        <w:rPr>
          <w:ins w:id="121" w:author="Christoph Sax" w:date="2019-05-11T16:56:00Z"/>
          <w:rFonts w:ascii="Arial" w:hAnsi="Arial" w:cs="Arial"/>
          <w:b/>
          <w:sz w:val="22"/>
          <w:szCs w:val="22"/>
        </w:rPr>
      </w:pPr>
    </w:p>
    <w:p w14:paraId="5B62DCCD" w14:textId="291662A1" w:rsidR="00562D7D" w:rsidRDefault="00562D7D" w:rsidP="005A6C32">
      <w:pPr>
        <w:rPr>
          <w:ins w:id="122" w:author="Christoph Sax" w:date="2019-05-11T16:56:00Z"/>
          <w:rFonts w:ascii="Arial" w:hAnsi="Arial" w:cs="Arial"/>
          <w:sz w:val="22"/>
          <w:szCs w:val="22"/>
        </w:rPr>
      </w:pPr>
      <w:ins w:id="123" w:author="Christoph Sax" w:date="2019-05-11T16:56:00Z">
        <w:r>
          <w:rPr>
            <w:rFonts w:ascii="Arial" w:hAnsi="Arial" w:cs="Arial"/>
            <w:sz w:val="22"/>
            <w:szCs w:val="22"/>
          </w:rPr>
          <w:t>Start with a concrete example, use it to explain theory.</w:t>
        </w:r>
      </w:ins>
    </w:p>
    <w:p w14:paraId="5AD2795A" w14:textId="57865ABE" w:rsidR="00562D7D" w:rsidRDefault="00562D7D" w:rsidP="005A6C32">
      <w:pPr>
        <w:rPr>
          <w:ins w:id="124" w:author="Christoph Sax" w:date="2019-05-11T16:56:00Z"/>
          <w:rFonts w:ascii="Arial" w:hAnsi="Arial" w:cs="Arial"/>
          <w:sz w:val="22"/>
          <w:szCs w:val="22"/>
        </w:rPr>
      </w:pPr>
    </w:p>
    <w:p w14:paraId="58541E30" w14:textId="77777777" w:rsidR="00562D7D" w:rsidRPr="00562D7D" w:rsidRDefault="00562D7D" w:rsidP="005A6C32">
      <w:pPr>
        <w:rPr>
          <w:ins w:id="125" w:author="Christoph Sax" w:date="2019-05-11T16:55:00Z"/>
          <w:rFonts w:ascii="Arial" w:hAnsi="Arial" w:cs="Arial"/>
          <w:sz w:val="22"/>
          <w:szCs w:val="22"/>
          <w:rPrChange w:id="126" w:author="Christoph Sax" w:date="2019-05-11T16:56:00Z">
            <w:rPr>
              <w:ins w:id="127" w:author="Christoph Sax" w:date="2019-05-11T16:55:00Z"/>
              <w:rFonts w:ascii="Arial" w:hAnsi="Arial" w:cs="Arial"/>
              <w:b/>
              <w:sz w:val="22"/>
              <w:szCs w:val="22"/>
            </w:rPr>
          </w:rPrChange>
        </w:rPr>
      </w:pPr>
    </w:p>
    <w:p w14:paraId="456A65DD" w14:textId="5FAB5931" w:rsidR="00562D7D" w:rsidRDefault="00562D7D" w:rsidP="005A6C32">
      <w:pPr>
        <w:rPr>
          <w:ins w:id="128" w:author="Christoph Sax" w:date="2019-05-11T16:55:00Z"/>
          <w:rFonts w:ascii="Arial" w:hAnsi="Arial" w:cs="Arial"/>
          <w:sz w:val="22"/>
          <w:szCs w:val="22"/>
        </w:rPr>
      </w:pPr>
      <w:ins w:id="129" w:author="Christoph Sax" w:date="2019-05-11T16:55:00Z">
        <w:r>
          <w:rPr>
            <w:rFonts w:ascii="Arial" w:hAnsi="Arial" w:cs="Arial"/>
            <w:sz w:val="22"/>
            <w:szCs w:val="22"/>
          </w:rPr>
          <w:t>Basic example</w:t>
        </w:r>
      </w:ins>
    </w:p>
    <w:p w14:paraId="4B89958D" w14:textId="783B1983" w:rsidR="00562D7D" w:rsidRDefault="00562D7D" w:rsidP="005A6C32">
      <w:pPr>
        <w:rPr>
          <w:ins w:id="130" w:author="Christoph Sax" w:date="2019-05-11T16:55:00Z"/>
          <w:rFonts w:ascii="Arial" w:hAnsi="Arial" w:cs="Arial"/>
          <w:sz w:val="22"/>
          <w:szCs w:val="22"/>
        </w:rPr>
      </w:pPr>
    </w:p>
    <w:p w14:paraId="0E4EA7E3" w14:textId="2F4C70C5" w:rsidR="00562D7D" w:rsidRPr="00562D7D" w:rsidRDefault="00562D7D" w:rsidP="005A6C32">
      <w:pPr>
        <w:rPr>
          <w:ins w:id="131" w:author="Christoph Sax" w:date="2019-05-11T16:53:00Z"/>
          <w:rFonts w:ascii="Arial" w:hAnsi="Arial" w:cs="Arial"/>
          <w:sz w:val="22"/>
          <w:szCs w:val="22"/>
          <w:rPrChange w:id="132" w:author="Christoph Sax" w:date="2019-05-11T16:55:00Z">
            <w:rPr>
              <w:ins w:id="133" w:author="Christoph Sax" w:date="2019-05-11T16:53:00Z"/>
              <w:rFonts w:ascii="Arial" w:hAnsi="Arial" w:cs="Arial"/>
              <w:b/>
              <w:sz w:val="22"/>
              <w:szCs w:val="22"/>
            </w:rPr>
          </w:rPrChange>
        </w:rPr>
      </w:pPr>
      <w:ins w:id="134" w:author="Christoph Sax" w:date="2019-05-11T16:55:00Z">
        <w:r>
          <w:rPr>
            <w:rFonts w:ascii="Arial" w:hAnsi="Arial" w:cs="Arial"/>
            <w:sz w:val="22"/>
            <w:szCs w:val="22"/>
          </w:rPr>
          <w:t>seas(AirPassengers)</w:t>
        </w:r>
      </w:ins>
    </w:p>
    <w:p w14:paraId="3D365AF5" w14:textId="228F12EE" w:rsidR="00562D7D" w:rsidRPr="00562D7D" w:rsidRDefault="00562D7D" w:rsidP="005A6C32">
      <w:pPr>
        <w:rPr>
          <w:ins w:id="135" w:author="Christoph Sax" w:date="2019-05-11T16:56:00Z"/>
          <w:rFonts w:ascii="Arial" w:hAnsi="Arial" w:cs="Arial"/>
          <w:sz w:val="22"/>
          <w:szCs w:val="22"/>
          <w:rPrChange w:id="136" w:author="Christoph Sax" w:date="2019-05-11T16:56:00Z">
            <w:rPr>
              <w:ins w:id="137" w:author="Christoph Sax" w:date="2019-05-11T16:56:00Z"/>
              <w:rFonts w:ascii="Arial" w:hAnsi="Arial" w:cs="Arial"/>
              <w:b/>
              <w:sz w:val="22"/>
              <w:szCs w:val="22"/>
            </w:rPr>
          </w:rPrChange>
        </w:rPr>
      </w:pPr>
    </w:p>
    <w:p w14:paraId="65D5F45F" w14:textId="0B67684A" w:rsidR="00562D7D" w:rsidRDefault="00562D7D" w:rsidP="005A6C32">
      <w:pPr>
        <w:rPr>
          <w:ins w:id="138" w:author="Christoph Sax" w:date="2019-05-11T16:56:00Z"/>
          <w:rFonts w:ascii="Arial" w:hAnsi="Arial" w:cs="Arial"/>
          <w:sz w:val="22"/>
          <w:szCs w:val="22"/>
        </w:rPr>
      </w:pPr>
      <w:ins w:id="139" w:author="Christoph Sax" w:date="2019-05-11T16:56:00Z">
        <w:r w:rsidRPr="00562D7D">
          <w:rPr>
            <w:rFonts w:ascii="Arial" w:hAnsi="Arial" w:cs="Arial"/>
            <w:sz w:val="22"/>
            <w:szCs w:val="22"/>
            <w:rPrChange w:id="140" w:author="Christoph Sax" w:date="2019-05-11T16:56:00Z">
              <w:rPr>
                <w:rFonts w:ascii="Arial" w:hAnsi="Arial" w:cs="Arial"/>
                <w:b/>
                <w:sz w:val="22"/>
                <w:szCs w:val="22"/>
              </w:rPr>
            </w:rPrChange>
          </w:rPr>
          <w:t>X = I x S x T</w:t>
        </w:r>
      </w:ins>
    </w:p>
    <w:p w14:paraId="1918A026" w14:textId="60C48D4C" w:rsidR="00562D7D" w:rsidRDefault="00562D7D" w:rsidP="005A6C32">
      <w:pPr>
        <w:rPr>
          <w:ins w:id="141" w:author="Christoph Sax" w:date="2019-05-11T16:56:00Z"/>
          <w:rFonts w:ascii="Arial" w:hAnsi="Arial" w:cs="Arial"/>
          <w:sz w:val="22"/>
          <w:szCs w:val="22"/>
        </w:rPr>
      </w:pPr>
    </w:p>
    <w:p w14:paraId="74BC8229" w14:textId="682CD432" w:rsidR="00562D7D" w:rsidRDefault="00562D7D" w:rsidP="005A6C32">
      <w:pPr>
        <w:rPr>
          <w:ins w:id="142" w:author="Christoph Sax" w:date="2019-05-11T16:56:00Z"/>
          <w:rFonts w:ascii="Arial" w:hAnsi="Arial" w:cs="Arial"/>
          <w:sz w:val="22"/>
          <w:szCs w:val="22"/>
        </w:rPr>
      </w:pPr>
    </w:p>
    <w:p w14:paraId="1AD57E9F" w14:textId="77777777" w:rsidR="00562D7D" w:rsidRPr="00562D7D" w:rsidRDefault="00562D7D" w:rsidP="005A6C32">
      <w:pPr>
        <w:rPr>
          <w:ins w:id="143" w:author="Christoph Sax" w:date="2019-05-11T16:53:00Z"/>
          <w:rFonts w:ascii="Arial" w:hAnsi="Arial" w:cs="Arial"/>
          <w:sz w:val="22"/>
          <w:szCs w:val="22"/>
          <w:rPrChange w:id="144" w:author="Christoph Sax" w:date="2019-05-11T16:56:00Z">
            <w:rPr>
              <w:ins w:id="145" w:author="Christoph Sax" w:date="2019-05-11T16:53:00Z"/>
              <w:rFonts w:ascii="Arial" w:hAnsi="Arial" w:cs="Arial"/>
              <w:b/>
              <w:sz w:val="22"/>
              <w:szCs w:val="22"/>
            </w:rPr>
          </w:rPrChange>
        </w:rPr>
      </w:pPr>
    </w:p>
    <w:p w14:paraId="2E7C20D5" w14:textId="423E5670" w:rsidR="00562D7D" w:rsidRDefault="00562D7D" w:rsidP="005A6C32">
      <w:pPr>
        <w:rPr>
          <w:ins w:id="146" w:author="Christoph Sax" w:date="2019-05-11T16:56:00Z"/>
          <w:rFonts w:ascii="Arial" w:hAnsi="Arial" w:cs="Arial"/>
          <w:b/>
          <w:sz w:val="22"/>
          <w:szCs w:val="22"/>
        </w:rPr>
      </w:pPr>
      <w:ins w:id="147" w:author="Christoph Sax" w:date="2019-05-11T16:53:00Z">
        <w:r>
          <w:rPr>
            <w:rFonts w:ascii="Arial" w:hAnsi="Arial" w:cs="Arial"/>
            <w:b/>
            <w:sz w:val="22"/>
            <w:szCs w:val="22"/>
          </w:rPr>
          <w:t>Seasonal Adjustment in R</w:t>
        </w:r>
      </w:ins>
    </w:p>
    <w:p w14:paraId="6C86E073" w14:textId="0D5D8CD9" w:rsidR="00562D7D" w:rsidRDefault="00562D7D" w:rsidP="005A6C32">
      <w:pPr>
        <w:rPr>
          <w:ins w:id="148" w:author="Christoph Sax" w:date="2019-05-11T16:56:00Z"/>
          <w:rFonts w:ascii="Arial" w:hAnsi="Arial" w:cs="Arial"/>
          <w:b/>
          <w:sz w:val="22"/>
          <w:szCs w:val="22"/>
        </w:rPr>
      </w:pPr>
    </w:p>
    <w:p w14:paraId="58F1180E" w14:textId="214EE7D3" w:rsidR="00562D7D" w:rsidRDefault="00562D7D" w:rsidP="005A6C32">
      <w:pPr>
        <w:rPr>
          <w:ins w:id="149" w:author="Christoph Sax" w:date="2019-05-11T16:57:00Z"/>
          <w:rFonts w:ascii="Arial" w:hAnsi="Arial" w:cs="Arial"/>
          <w:sz w:val="22"/>
          <w:szCs w:val="22"/>
        </w:rPr>
      </w:pPr>
      <w:ins w:id="150" w:author="Christoph Sax" w:date="2019-05-11T16:57:00Z">
        <w:r>
          <w:rPr>
            <w:rFonts w:ascii="Arial" w:hAnsi="Arial" w:cs="Arial"/>
            <w:sz w:val="22"/>
            <w:szCs w:val="22"/>
          </w:rPr>
          <w:t xml:space="preserve">Other stuff (may be moved to </w:t>
        </w:r>
      </w:ins>
      <w:ins w:id="151" w:author="Christoph Sax" w:date="2019-05-11T16:58:00Z">
        <w:r>
          <w:rPr>
            <w:rFonts w:ascii="Arial" w:hAnsi="Arial" w:cs="Arial"/>
            <w:sz w:val="22"/>
            <w:szCs w:val="22"/>
          </w:rPr>
          <w:t>the end)</w:t>
        </w:r>
      </w:ins>
    </w:p>
    <w:p w14:paraId="76F91AAD" w14:textId="4D81547C" w:rsidR="00562D7D" w:rsidRDefault="00562D7D" w:rsidP="005A6C32">
      <w:pPr>
        <w:rPr>
          <w:ins w:id="152" w:author="Christoph Sax" w:date="2019-05-11T16:57:00Z"/>
          <w:rFonts w:ascii="Arial" w:hAnsi="Arial" w:cs="Arial"/>
          <w:sz w:val="22"/>
          <w:szCs w:val="22"/>
        </w:rPr>
      </w:pPr>
    </w:p>
    <w:p w14:paraId="42F2834D" w14:textId="75054C18" w:rsidR="00562D7D" w:rsidRDefault="00562D7D" w:rsidP="005A6C32">
      <w:pPr>
        <w:rPr>
          <w:ins w:id="153" w:author="Christoph Sax" w:date="2019-05-11T16:57:00Z"/>
          <w:rFonts w:ascii="Arial" w:hAnsi="Arial" w:cs="Arial"/>
          <w:sz w:val="22"/>
          <w:szCs w:val="22"/>
        </w:rPr>
      </w:pPr>
      <w:ins w:id="154" w:author="Christoph Sax" w:date="2019-05-11T16:57:00Z">
        <w:r>
          <w:rPr>
            <w:rFonts w:ascii="Arial" w:hAnsi="Arial" w:cs="Arial"/>
            <w:sz w:val="22"/>
            <w:szCs w:val="22"/>
          </w:rPr>
          <w:t>stl</w:t>
        </w:r>
      </w:ins>
    </w:p>
    <w:p w14:paraId="67452DBA" w14:textId="19DA8081" w:rsidR="00562D7D" w:rsidRDefault="00562D7D" w:rsidP="005A6C32">
      <w:pPr>
        <w:rPr>
          <w:ins w:id="155" w:author="Christoph Sax" w:date="2019-05-11T16:57:00Z"/>
          <w:rFonts w:ascii="Arial" w:hAnsi="Arial" w:cs="Arial"/>
          <w:sz w:val="22"/>
          <w:szCs w:val="22"/>
        </w:rPr>
      </w:pPr>
      <w:ins w:id="156" w:author="Christoph Sax" w:date="2019-05-11T16:57:00Z">
        <w:r>
          <w:rPr>
            <w:rFonts w:ascii="Arial" w:hAnsi="Arial" w:cs="Arial"/>
            <w:sz w:val="22"/>
            <w:szCs w:val="22"/>
          </w:rPr>
          <w:t>jDemetra</w:t>
        </w:r>
      </w:ins>
    </w:p>
    <w:p w14:paraId="6E809DEA" w14:textId="4B244456" w:rsidR="00562D7D" w:rsidRDefault="00562D7D" w:rsidP="005A6C32">
      <w:pPr>
        <w:rPr>
          <w:ins w:id="157" w:author="Christoph Sax" w:date="2019-05-11T16:57:00Z"/>
          <w:rFonts w:ascii="Arial" w:hAnsi="Arial" w:cs="Arial"/>
          <w:sz w:val="22"/>
          <w:szCs w:val="22"/>
        </w:rPr>
      </w:pPr>
      <w:ins w:id="158" w:author="Christoph Sax" w:date="2019-05-11T16:57:00Z">
        <w:r>
          <w:rPr>
            <w:rFonts w:ascii="Arial" w:hAnsi="Arial" w:cs="Arial"/>
            <w:sz w:val="22"/>
            <w:szCs w:val="22"/>
          </w:rPr>
          <w:t>daily seas adjustment</w:t>
        </w:r>
      </w:ins>
    </w:p>
    <w:p w14:paraId="495E7906" w14:textId="5073C587" w:rsidR="00562D7D" w:rsidRPr="00562D7D" w:rsidRDefault="00562D7D" w:rsidP="005A6C32">
      <w:pPr>
        <w:rPr>
          <w:ins w:id="159" w:author="Christoph Sax" w:date="2019-05-11T16:53:00Z"/>
          <w:rFonts w:ascii="Arial" w:hAnsi="Arial" w:cs="Arial"/>
          <w:sz w:val="22"/>
          <w:szCs w:val="22"/>
          <w:rPrChange w:id="160" w:author="Christoph Sax" w:date="2019-05-11T16:57:00Z">
            <w:rPr>
              <w:ins w:id="161" w:author="Christoph Sax" w:date="2019-05-11T16:53:00Z"/>
              <w:rFonts w:ascii="Arial" w:hAnsi="Arial" w:cs="Arial"/>
              <w:b/>
              <w:sz w:val="22"/>
              <w:szCs w:val="22"/>
            </w:rPr>
          </w:rPrChange>
        </w:rPr>
      </w:pPr>
      <w:ins w:id="162" w:author="Christoph Sax" w:date="2019-05-11T16:57:00Z">
        <w:r>
          <w:rPr>
            <w:rFonts w:ascii="Arial" w:hAnsi="Arial" w:cs="Arial"/>
            <w:sz w:val="22"/>
            <w:szCs w:val="22"/>
          </w:rPr>
          <w:t>…</w:t>
        </w:r>
      </w:ins>
    </w:p>
    <w:p w14:paraId="101DE02E" w14:textId="458D1610" w:rsidR="00562D7D" w:rsidRDefault="00562D7D" w:rsidP="005A6C32">
      <w:pPr>
        <w:rPr>
          <w:ins w:id="163" w:author="Christoph Sax" w:date="2019-05-11T17:01:00Z"/>
          <w:rFonts w:ascii="Arial" w:hAnsi="Arial" w:cs="Arial"/>
          <w:b/>
          <w:sz w:val="22"/>
          <w:szCs w:val="22"/>
        </w:rPr>
      </w:pPr>
    </w:p>
    <w:p w14:paraId="50944DAF" w14:textId="647525AA" w:rsidR="00562D7D" w:rsidRDefault="00562D7D" w:rsidP="005A6C32">
      <w:pPr>
        <w:rPr>
          <w:ins w:id="164" w:author="Christoph Sax" w:date="2019-05-11T17:01:00Z"/>
          <w:rFonts w:ascii="Arial" w:hAnsi="Arial" w:cs="Arial"/>
          <w:b/>
          <w:sz w:val="22"/>
          <w:szCs w:val="22"/>
        </w:rPr>
      </w:pPr>
    </w:p>
    <w:p w14:paraId="1FACF342" w14:textId="4302956E" w:rsidR="00562D7D" w:rsidRDefault="00562D7D" w:rsidP="00562D7D">
      <w:pPr>
        <w:rPr>
          <w:ins w:id="165" w:author="Christoph Sax" w:date="2019-05-11T17:01:00Z"/>
          <w:rFonts w:ascii="Arial" w:hAnsi="Arial" w:cs="Arial"/>
          <w:b/>
          <w:sz w:val="22"/>
          <w:szCs w:val="22"/>
        </w:rPr>
      </w:pPr>
      <w:ins w:id="166" w:author="Christoph Sax" w:date="2019-05-11T17:01:00Z">
        <w:r>
          <w:rPr>
            <w:rFonts w:ascii="Arial" w:hAnsi="Arial" w:cs="Arial"/>
            <w:b/>
            <w:sz w:val="22"/>
            <w:szCs w:val="22"/>
          </w:rPr>
          <w:t xml:space="preserve">PART II: </w:t>
        </w:r>
        <w:r>
          <w:rPr>
            <w:rFonts w:ascii="Arial" w:hAnsi="Arial" w:cs="Arial"/>
            <w:b/>
            <w:sz w:val="22"/>
            <w:szCs w:val="22"/>
          </w:rPr>
          <w:t>X-13 ARIMA</w:t>
        </w:r>
      </w:ins>
      <w:ins w:id="167" w:author="Christoph Sax" w:date="2019-05-11T17:06:00Z">
        <w:r w:rsidR="00CB1B8C">
          <w:rPr>
            <w:rFonts w:ascii="Arial" w:hAnsi="Arial" w:cs="Arial"/>
            <w:b/>
            <w:sz w:val="22"/>
            <w:szCs w:val="22"/>
          </w:rPr>
          <w:t>-SEATS</w:t>
        </w:r>
      </w:ins>
    </w:p>
    <w:p w14:paraId="4843E8BA" w14:textId="7EF52E17" w:rsidR="00562D7D" w:rsidRDefault="00562D7D" w:rsidP="00562D7D">
      <w:pPr>
        <w:rPr>
          <w:ins w:id="168" w:author="Christoph Sax" w:date="2019-05-11T17:06:00Z"/>
          <w:rFonts w:ascii="Arial" w:hAnsi="Arial" w:cs="Arial"/>
          <w:b/>
          <w:sz w:val="22"/>
          <w:szCs w:val="22"/>
        </w:rPr>
      </w:pPr>
    </w:p>
    <w:p w14:paraId="52C196B0" w14:textId="67BEB155" w:rsidR="00CB1B8C" w:rsidRDefault="00CB1B8C" w:rsidP="00562D7D">
      <w:pPr>
        <w:rPr>
          <w:ins w:id="169" w:author="Christoph Sax" w:date="2019-05-11T17:01:00Z"/>
          <w:rFonts w:ascii="Arial" w:hAnsi="Arial" w:cs="Arial"/>
          <w:b/>
          <w:sz w:val="22"/>
          <w:szCs w:val="22"/>
        </w:rPr>
      </w:pPr>
      <w:ins w:id="170" w:author="Christoph Sax" w:date="2019-05-11T17:06:00Z">
        <w:r>
          <w:rPr>
            <w:rFonts w:ascii="Arial" w:hAnsi="Arial" w:cs="Arial"/>
            <w:b/>
            <w:sz w:val="22"/>
            <w:szCs w:val="22"/>
          </w:rPr>
          <w:t>Overview of the Sofware</w:t>
        </w:r>
      </w:ins>
    </w:p>
    <w:p w14:paraId="1B6F4409" w14:textId="1691D1FB" w:rsidR="00562D7D" w:rsidRDefault="00562D7D" w:rsidP="00562D7D">
      <w:pPr>
        <w:rPr>
          <w:ins w:id="171" w:author="Christoph Sax" w:date="2019-05-11T17:01:00Z"/>
          <w:rFonts w:ascii="Arial" w:hAnsi="Arial" w:cs="Arial"/>
          <w:b/>
          <w:sz w:val="22"/>
          <w:szCs w:val="22"/>
        </w:rPr>
      </w:pPr>
    </w:p>
    <w:p w14:paraId="6D98460A" w14:textId="01F144DC" w:rsidR="00562D7D" w:rsidRDefault="00562D7D" w:rsidP="00562D7D">
      <w:pPr>
        <w:rPr>
          <w:ins w:id="172" w:author="Christoph Sax" w:date="2019-05-11T17:02:00Z"/>
          <w:rFonts w:ascii="Arial" w:hAnsi="Arial" w:cs="Arial"/>
          <w:b/>
          <w:sz w:val="22"/>
          <w:szCs w:val="22"/>
        </w:rPr>
      </w:pPr>
      <w:ins w:id="173" w:author="Christoph Sax" w:date="2019-05-11T17:01:00Z">
        <w:r>
          <w:rPr>
            <w:rFonts w:ascii="Arial" w:hAnsi="Arial" w:cs="Arial"/>
            <w:b/>
            <w:sz w:val="22"/>
            <w:szCs w:val="22"/>
          </w:rPr>
          <w:t>reg</w:t>
        </w:r>
      </w:ins>
      <w:ins w:id="174" w:author="Christoph Sax" w:date="2019-05-11T17:02:00Z">
        <w:r>
          <w:rPr>
            <w:rFonts w:ascii="Arial" w:hAnsi="Arial" w:cs="Arial"/>
            <w:b/>
            <w:sz w:val="22"/>
            <w:szCs w:val="22"/>
          </w:rPr>
          <w:t xml:space="preserve">ARIMA </w:t>
        </w:r>
        <w:r w:rsidR="00CB1B8C">
          <w:rPr>
            <w:rFonts w:ascii="Arial" w:hAnsi="Arial" w:cs="Arial"/>
            <w:b/>
            <w:sz w:val="22"/>
            <w:szCs w:val="22"/>
          </w:rPr>
          <w:t>Model</w:t>
        </w:r>
      </w:ins>
    </w:p>
    <w:p w14:paraId="153766EF" w14:textId="77777777" w:rsidR="00CB1B8C" w:rsidRDefault="00CB1B8C" w:rsidP="00562D7D">
      <w:pPr>
        <w:rPr>
          <w:ins w:id="175" w:author="Christoph Sax" w:date="2019-05-11T17:01:00Z"/>
          <w:rFonts w:ascii="Arial" w:hAnsi="Arial" w:cs="Arial"/>
          <w:b/>
          <w:sz w:val="22"/>
          <w:szCs w:val="22"/>
        </w:rPr>
      </w:pPr>
    </w:p>
    <w:p w14:paraId="59C112C3" w14:textId="73196076" w:rsidR="00CB1B8C" w:rsidRDefault="00CB1B8C" w:rsidP="00CB1B8C">
      <w:pPr>
        <w:rPr>
          <w:ins w:id="176" w:author="Christoph Sax" w:date="2019-05-11T17:02:00Z"/>
          <w:rFonts w:ascii="Arial" w:hAnsi="Arial" w:cs="Arial"/>
          <w:b/>
          <w:sz w:val="22"/>
          <w:szCs w:val="22"/>
        </w:rPr>
      </w:pPr>
      <w:ins w:id="177" w:author="Christoph Sax" w:date="2019-05-11T17:02:00Z">
        <w:r>
          <w:rPr>
            <w:rFonts w:ascii="Arial" w:hAnsi="Arial" w:cs="Arial"/>
            <w:b/>
            <w:sz w:val="22"/>
            <w:szCs w:val="22"/>
          </w:rPr>
          <w:t>SEATS vs X-11</w:t>
        </w:r>
      </w:ins>
    </w:p>
    <w:p w14:paraId="73315350" w14:textId="77777777" w:rsidR="00562D7D" w:rsidRDefault="00562D7D" w:rsidP="00562D7D">
      <w:pPr>
        <w:rPr>
          <w:ins w:id="178" w:author="Christoph Sax" w:date="2019-05-11T17:01:00Z"/>
          <w:rFonts w:ascii="Arial" w:hAnsi="Arial" w:cs="Arial"/>
          <w:b/>
          <w:sz w:val="22"/>
          <w:szCs w:val="22"/>
        </w:rPr>
      </w:pPr>
    </w:p>
    <w:p w14:paraId="7D32C498" w14:textId="77777777" w:rsidR="00562D7D" w:rsidRDefault="00562D7D" w:rsidP="005A6C32">
      <w:pPr>
        <w:rPr>
          <w:ins w:id="179" w:author="Christoph Sax" w:date="2019-05-11T16:53:00Z"/>
          <w:rFonts w:ascii="Arial" w:hAnsi="Arial" w:cs="Arial"/>
          <w:b/>
          <w:sz w:val="22"/>
          <w:szCs w:val="22"/>
        </w:rPr>
      </w:pPr>
    </w:p>
    <w:p w14:paraId="31B0A2ED" w14:textId="6067341D" w:rsidR="00562D7D" w:rsidRDefault="00562D7D" w:rsidP="005A6C32">
      <w:pPr>
        <w:rPr>
          <w:ins w:id="180" w:author="Christoph Sax" w:date="2019-05-11T16:53:00Z"/>
          <w:rFonts w:ascii="Arial" w:hAnsi="Arial" w:cs="Arial"/>
          <w:b/>
          <w:sz w:val="22"/>
          <w:szCs w:val="22"/>
        </w:rPr>
      </w:pPr>
    </w:p>
    <w:p w14:paraId="72472A74" w14:textId="498CED22" w:rsidR="00562D7D" w:rsidRDefault="00562D7D" w:rsidP="005A6C32">
      <w:pPr>
        <w:rPr>
          <w:ins w:id="181" w:author="Christoph Sax" w:date="2019-05-11T16:58:00Z"/>
          <w:rFonts w:ascii="Arial" w:hAnsi="Arial" w:cs="Arial"/>
          <w:b/>
          <w:sz w:val="22"/>
          <w:szCs w:val="22"/>
        </w:rPr>
      </w:pPr>
      <w:ins w:id="182" w:author="Christoph Sax" w:date="2019-05-11T16:54:00Z">
        <w:r>
          <w:rPr>
            <w:rFonts w:ascii="Arial" w:hAnsi="Arial" w:cs="Arial"/>
            <w:b/>
            <w:sz w:val="22"/>
            <w:szCs w:val="22"/>
          </w:rPr>
          <w:t>PART I</w:t>
        </w:r>
        <w:r>
          <w:rPr>
            <w:rFonts w:ascii="Arial" w:hAnsi="Arial" w:cs="Arial"/>
            <w:b/>
            <w:sz w:val="22"/>
            <w:szCs w:val="22"/>
          </w:rPr>
          <w:t>I</w:t>
        </w:r>
      </w:ins>
      <w:ins w:id="183" w:author="Christoph Sax" w:date="2019-05-11T17:02:00Z">
        <w:r w:rsidR="00CB1B8C">
          <w:rPr>
            <w:rFonts w:ascii="Arial" w:hAnsi="Arial" w:cs="Arial"/>
            <w:b/>
            <w:sz w:val="22"/>
            <w:szCs w:val="22"/>
          </w:rPr>
          <w:t>I</w:t>
        </w:r>
      </w:ins>
      <w:ins w:id="184" w:author="Christoph Sax" w:date="2019-05-11T16:54:00Z">
        <w:r>
          <w:rPr>
            <w:rFonts w:ascii="Arial" w:hAnsi="Arial" w:cs="Arial"/>
            <w:b/>
            <w:sz w:val="22"/>
            <w:szCs w:val="22"/>
          </w:rPr>
          <w:t xml:space="preserve">: </w:t>
        </w:r>
      </w:ins>
      <w:ins w:id="185" w:author="Christoph Sax" w:date="2019-05-11T17:05:00Z">
        <w:r w:rsidR="00CB1B8C">
          <w:rPr>
            <w:rFonts w:ascii="Arial" w:hAnsi="Arial" w:cs="Arial"/>
            <w:b/>
            <w:sz w:val="22"/>
            <w:szCs w:val="22"/>
          </w:rPr>
          <w:t xml:space="preserve">Data </w:t>
        </w:r>
      </w:ins>
      <w:ins w:id="186" w:author="Christoph Sax" w:date="2019-05-11T16:58:00Z">
        <w:r>
          <w:rPr>
            <w:rFonts w:ascii="Arial" w:hAnsi="Arial" w:cs="Arial"/>
            <w:b/>
            <w:sz w:val="22"/>
            <w:szCs w:val="22"/>
          </w:rPr>
          <w:t>Problems</w:t>
        </w:r>
      </w:ins>
    </w:p>
    <w:p w14:paraId="14D0B5A4" w14:textId="25D50549" w:rsidR="00562D7D" w:rsidRDefault="00562D7D" w:rsidP="005A6C32">
      <w:pPr>
        <w:rPr>
          <w:ins w:id="187" w:author="Christoph Sax" w:date="2019-05-11T16:58:00Z"/>
          <w:rFonts w:ascii="Arial" w:hAnsi="Arial" w:cs="Arial"/>
          <w:b/>
          <w:sz w:val="22"/>
          <w:szCs w:val="22"/>
        </w:rPr>
      </w:pPr>
    </w:p>
    <w:p w14:paraId="6078C9CD" w14:textId="40E8B264" w:rsidR="00CB1B8C" w:rsidRPr="00CB1B8C" w:rsidRDefault="00CB1B8C" w:rsidP="00CB1B8C">
      <w:pPr>
        <w:rPr>
          <w:ins w:id="188" w:author="Christoph Sax" w:date="2019-05-11T17:03:00Z"/>
          <w:rFonts w:ascii="Arial" w:hAnsi="Arial" w:cs="Arial"/>
          <w:b/>
          <w:sz w:val="22"/>
          <w:szCs w:val="22"/>
          <w:rPrChange w:id="189" w:author="Christoph Sax" w:date="2019-05-11T17:05:00Z">
            <w:rPr>
              <w:ins w:id="190" w:author="Christoph Sax" w:date="2019-05-11T17:03:00Z"/>
            </w:rPr>
          </w:rPrChange>
        </w:rPr>
        <w:pPrChange w:id="191" w:author="Christoph Sax" w:date="2019-05-11T17:05:00Z">
          <w:pPr>
            <w:pStyle w:val="ListParagraph"/>
            <w:numPr>
              <w:numId w:val="8"/>
            </w:numPr>
            <w:ind w:hanging="360"/>
          </w:pPr>
        </w:pPrChange>
      </w:pPr>
      <w:ins w:id="192" w:author="Christoph Sax" w:date="2019-05-11T17:05:00Z">
        <w:r>
          <w:rPr>
            <w:rFonts w:ascii="Arial" w:hAnsi="Arial" w:cs="Arial"/>
            <w:b/>
            <w:sz w:val="22"/>
            <w:szCs w:val="22"/>
          </w:rPr>
          <w:t>I</w:t>
        </w:r>
      </w:ins>
      <w:ins w:id="193" w:author="Christoph Sax" w:date="2019-05-11T17:03:00Z">
        <w:r w:rsidRPr="00CB1B8C">
          <w:rPr>
            <w:rFonts w:ascii="Arial" w:hAnsi="Arial" w:cs="Arial"/>
            <w:b/>
            <w:sz w:val="22"/>
            <w:szCs w:val="22"/>
            <w:rPrChange w:id="194" w:author="Christoph Sax" w:date="2019-05-11T17:05:00Z">
              <w:rPr/>
            </w:rPrChange>
          </w:rPr>
          <w:t>rregular holidays (Easter CNY Diwali Ramadan)</w:t>
        </w:r>
      </w:ins>
    </w:p>
    <w:p w14:paraId="4A2256E8" w14:textId="77777777" w:rsidR="00CB1B8C" w:rsidRDefault="00CB1B8C" w:rsidP="00CB1B8C">
      <w:pPr>
        <w:rPr>
          <w:ins w:id="195" w:author="Christoph Sax" w:date="2019-05-11T17:05:00Z"/>
          <w:rFonts w:ascii="Arial" w:hAnsi="Arial" w:cs="Arial"/>
          <w:b/>
          <w:sz w:val="22"/>
          <w:szCs w:val="22"/>
        </w:rPr>
      </w:pPr>
    </w:p>
    <w:p w14:paraId="6EFA2640" w14:textId="0360C79E" w:rsidR="00CB1B8C" w:rsidRPr="00CB1B8C" w:rsidRDefault="00CB1B8C" w:rsidP="00CB1B8C">
      <w:pPr>
        <w:rPr>
          <w:ins w:id="196" w:author="Christoph Sax" w:date="2019-05-11T17:02:00Z"/>
          <w:rFonts w:ascii="Arial" w:hAnsi="Arial" w:cs="Arial"/>
          <w:b/>
          <w:sz w:val="22"/>
          <w:szCs w:val="22"/>
          <w:rPrChange w:id="197" w:author="Christoph Sax" w:date="2019-05-11T17:05:00Z">
            <w:rPr>
              <w:ins w:id="198" w:author="Christoph Sax" w:date="2019-05-11T17:02:00Z"/>
            </w:rPr>
          </w:rPrChange>
        </w:rPr>
      </w:pPr>
      <w:ins w:id="199" w:author="Christoph Sax" w:date="2019-05-11T17:05:00Z">
        <w:r w:rsidRPr="00CB1B8C">
          <w:rPr>
            <w:rFonts w:ascii="Arial" w:hAnsi="Arial" w:cs="Arial"/>
            <w:b/>
            <w:sz w:val="22"/>
            <w:szCs w:val="22"/>
            <w:rPrChange w:id="200" w:author="Christoph Sax" w:date="2019-05-11T17:05:00Z">
              <w:rPr/>
            </w:rPrChange>
          </w:rPr>
          <w:t>Tra</w:t>
        </w:r>
        <w:r>
          <w:rPr>
            <w:rFonts w:ascii="Arial" w:hAnsi="Arial" w:cs="Arial"/>
            <w:b/>
            <w:sz w:val="22"/>
            <w:szCs w:val="22"/>
          </w:rPr>
          <w:t>ding Days</w:t>
        </w:r>
      </w:ins>
    </w:p>
    <w:p w14:paraId="458D10AC" w14:textId="4FC5751E" w:rsidR="00CB1B8C" w:rsidRDefault="00CB1B8C" w:rsidP="00CB1B8C">
      <w:pPr>
        <w:rPr>
          <w:ins w:id="201" w:author="Christoph Sax" w:date="2019-05-11T17:10:00Z"/>
          <w:rFonts w:ascii="Arial" w:hAnsi="Arial" w:cs="Arial"/>
          <w:b/>
          <w:sz w:val="22"/>
          <w:szCs w:val="22"/>
        </w:rPr>
      </w:pPr>
    </w:p>
    <w:p w14:paraId="652AE98C" w14:textId="669C6AFF" w:rsidR="00CB1B8C" w:rsidRDefault="00CB1B8C" w:rsidP="00CB1B8C">
      <w:pPr>
        <w:rPr>
          <w:ins w:id="202" w:author="Christoph Sax" w:date="2019-05-11T17:05:00Z"/>
          <w:rFonts w:ascii="Arial" w:hAnsi="Arial" w:cs="Arial"/>
          <w:b/>
          <w:sz w:val="22"/>
          <w:szCs w:val="22"/>
        </w:rPr>
      </w:pPr>
      <w:ins w:id="203" w:author="Christoph Sax" w:date="2019-05-11T17:10:00Z">
        <w:r>
          <w:rPr>
            <w:rFonts w:ascii="Arial" w:hAnsi="Arial" w:cs="Arial"/>
            <w:b/>
            <w:sz w:val="22"/>
            <w:szCs w:val="22"/>
          </w:rPr>
          <w:t>Outliers</w:t>
        </w:r>
      </w:ins>
    </w:p>
    <w:p w14:paraId="053E6FA0" w14:textId="5CD81758" w:rsidR="00CB1B8C" w:rsidRDefault="00CB1B8C" w:rsidP="005A6C32">
      <w:pPr>
        <w:rPr>
          <w:ins w:id="204" w:author="Christoph Sax" w:date="2019-05-11T17:05:00Z"/>
          <w:rFonts w:ascii="Arial" w:hAnsi="Arial" w:cs="Arial"/>
          <w:b/>
          <w:sz w:val="22"/>
          <w:szCs w:val="22"/>
        </w:rPr>
      </w:pPr>
    </w:p>
    <w:p w14:paraId="5DEAE31B" w14:textId="77777777" w:rsidR="00CB1B8C" w:rsidRDefault="00CB1B8C" w:rsidP="00CB1B8C">
      <w:pPr>
        <w:rPr>
          <w:ins w:id="205" w:author="Christoph Sax" w:date="2019-05-11T17:10:00Z"/>
          <w:rFonts w:ascii="Arial" w:hAnsi="Arial" w:cs="Arial"/>
          <w:b/>
          <w:sz w:val="22"/>
          <w:szCs w:val="22"/>
        </w:rPr>
      </w:pPr>
      <w:ins w:id="206" w:author="Christoph Sax" w:date="2019-05-11T17:10:00Z">
        <w:r>
          <w:rPr>
            <w:rFonts w:ascii="Arial" w:hAnsi="Arial" w:cs="Arial"/>
            <w:b/>
            <w:sz w:val="22"/>
            <w:szCs w:val="22"/>
          </w:rPr>
          <w:t>Seasonal Breaks</w:t>
        </w:r>
      </w:ins>
    </w:p>
    <w:p w14:paraId="69046E3F" w14:textId="171758C1" w:rsidR="00CB1B8C" w:rsidRDefault="00CB1B8C" w:rsidP="005A6C32">
      <w:pPr>
        <w:rPr>
          <w:ins w:id="207" w:author="Christoph Sax" w:date="2019-05-11T17:10:00Z"/>
          <w:rFonts w:ascii="Arial" w:hAnsi="Arial" w:cs="Arial"/>
          <w:b/>
          <w:sz w:val="22"/>
          <w:szCs w:val="22"/>
        </w:rPr>
      </w:pPr>
    </w:p>
    <w:p w14:paraId="75B4A4B3" w14:textId="77777777" w:rsidR="00CB1B8C" w:rsidRDefault="00CB1B8C" w:rsidP="005A6C32">
      <w:pPr>
        <w:rPr>
          <w:ins w:id="208" w:author="Christoph Sax" w:date="2019-05-11T17:02:00Z"/>
          <w:rFonts w:ascii="Arial" w:hAnsi="Arial" w:cs="Arial"/>
          <w:b/>
          <w:sz w:val="22"/>
          <w:szCs w:val="22"/>
        </w:rPr>
      </w:pPr>
    </w:p>
    <w:p w14:paraId="70E05CD2" w14:textId="6A55D85A" w:rsidR="00CB1B8C" w:rsidRDefault="00CB1B8C" w:rsidP="005A6C32">
      <w:pPr>
        <w:rPr>
          <w:ins w:id="209" w:author="Christoph Sax" w:date="2019-05-11T17:02:00Z"/>
          <w:rFonts w:ascii="Arial" w:hAnsi="Arial" w:cs="Arial"/>
          <w:b/>
          <w:sz w:val="22"/>
          <w:szCs w:val="22"/>
        </w:rPr>
      </w:pPr>
    </w:p>
    <w:p w14:paraId="42358742" w14:textId="1CD654AB" w:rsidR="00CB1B8C" w:rsidRDefault="00CB1B8C" w:rsidP="00CB1B8C">
      <w:pPr>
        <w:rPr>
          <w:ins w:id="210" w:author="Christoph Sax" w:date="2019-05-11T17:02:00Z"/>
          <w:rFonts w:ascii="Arial" w:hAnsi="Arial" w:cs="Arial"/>
          <w:b/>
          <w:sz w:val="22"/>
          <w:szCs w:val="22"/>
        </w:rPr>
      </w:pPr>
      <w:ins w:id="211" w:author="Christoph Sax" w:date="2019-05-11T17:02:00Z">
        <w:r>
          <w:rPr>
            <w:rFonts w:ascii="Arial" w:hAnsi="Arial" w:cs="Arial"/>
            <w:b/>
            <w:sz w:val="22"/>
            <w:szCs w:val="22"/>
          </w:rPr>
          <w:t>PART I</w:t>
        </w:r>
        <w:r>
          <w:rPr>
            <w:rFonts w:ascii="Arial" w:hAnsi="Arial" w:cs="Arial"/>
            <w:b/>
            <w:sz w:val="22"/>
            <w:szCs w:val="22"/>
          </w:rPr>
          <w:t>V</w:t>
        </w:r>
        <w:r>
          <w:rPr>
            <w:rFonts w:ascii="Arial" w:hAnsi="Arial" w:cs="Arial"/>
            <w:b/>
            <w:sz w:val="22"/>
            <w:szCs w:val="22"/>
          </w:rPr>
          <w:t xml:space="preserve">: </w:t>
        </w:r>
      </w:ins>
      <w:ins w:id="212" w:author="Christoph Sax" w:date="2019-05-11T17:05:00Z">
        <w:r>
          <w:rPr>
            <w:rFonts w:ascii="Arial" w:hAnsi="Arial" w:cs="Arial"/>
            <w:b/>
            <w:sz w:val="22"/>
            <w:szCs w:val="22"/>
          </w:rPr>
          <w:t>O</w:t>
        </w:r>
      </w:ins>
      <w:ins w:id="213" w:author="Christoph Sax" w:date="2019-05-11T17:07:00Z">
        <w:r>
          <w:rPr>
            <w:rFonts w:ascii="Arial" w:hAnsi="Arial" w:cs="Arial"/>
            <w:b/>
            <w:sz w:val="22"/>
            <w:szCs w:val="22"/>
          </w:rPr>
          <w:t>ther Issues</w:t>
        </w:r>
      </w:ins>
    </w:p>
    <w:p w14:paraId="7CAB0039" w14:textId="4A183B43" w:rsidR="00CB1B8C" w:rsidRDefault="00CB1B8C" w:rsidP="005A6C32">
      <w:pPr>
        <w:rPr>
          <w:ins w:id="214" w:author="Christoph Sax" w:date="2019-05-11T17:09:00Z"/>
          <w:rFonts w:ascii="Arial" w:hAnsi="Arial" w:cs="Arial"/>
          <w:b/>
          <w:sz w:val="22"/>
          <w:szCs w:val="22"/>
        </w:rPr>
      </w:pPr>
    </w:p>
    <w:p w14:paraId="1EA64E29" w14:textId="38AF22AC" w:rsidR="00CB1B8C" w:rsidRDefault="00CB1B8C" w:rsidP="005A6C32">
      <w:pPr>
        <w:rPr>
          <w:ins w:id="215" w:author="Christoph Sax" w:date="2019-05-11T17:09:00Z"/>
          <w:rFonts w:ascii="Arial" w:hAnsi="Arial" w:cs="Arial"/>
          <w:b/>
          <w:sz w:val="22"/>
          <w:szCs w:val="22"/>
        </w:rPr>
      </w:pPr>
      <w:ins w:id="216" w:author="Christoph Sax" w:date="2019-05-11T17:09:00Z">
        <w:r>
          <w:rPr>
            <w:rFonts w:ascii="Arial" w:hAnsi="Arial" w:cs="Arial"/>
            <w:b/>
            <w:sz w:val="22"/>
            <w:szCs w:val="22"/>
          </w:rPr>
          <w:t>Should we seasonal adjust at all?</w:t>
        </w:r>
      </w:ins>
    </w:p>
    <w:p w14:paraId="3B985F92" w14:textId="77777777" w:rsidR="00CB1B8C" w:rsidRDefault="00CB1B8C" w:rsidP="005A6C32">
      <w:pPr>
        <w:rPr>
          <w:ins w:id="217" w:author="Christoph Sax" w:date="2019-05-11T16:59:00Z"/>
          <w:rFonts w:ascii="Arial" w:hAnsi="Arial" w:cs="Arial"/>
          <w:b/>
          <w:sz w:val="22"/>
          <w:szCs w:val="22"/>
        </w:rPr>
      </w:pPr>
    </w:p>
    <w:p w14:paraId="7BF680ED" w14:textId="418C848D" w:rsidR="00562D7D" w:rsidRDefault="00562D7D" w:rsidP="00562D7D">
      <w:pPr>
        <w:rPr>
          <w:ins w:id="218" w:author="Christoph Sax" w:date="2019-05-11T16:59:00Z"/>
          <w:rFonts w:ascii="Arial" w:hAnsi="Arial" w:cs="Arial"/>
          <w:b/>
          <w:sz w:val="22"/>
          <w:szCs w:val="22"/>
        </w:rPr>
      </w:pPr>
      <w:ins w:id="219" w:author="Christoph Sax" w:date="2019-05-11T16:59:00Z">
        <w:r>
          <w:rPr>
            <w:rFonts w:ascii="Arial" w:hAnsi="Arial" w:cs="Arial"/>
            <w:b/>
            <w:sz w:val="22"/>
            <w:szCs w:val="22"/>
          </w:rPr>
          <w:t>Annual Constraining</w:t>
        </w:r>
      </w:ins>
    </w:p>
    <w:p w14:paraId="46C5EB64" w14:textId="31E430D3" w:rsidR="00562D7D" w:rsidRDefault="00562D7D" w:rsidP="00562D7D">
      <w:pPr>
        <w:rPr>
          <w:ins w:id="220" w:author="Christoph Sax" w:date="2019-05-11T16:59:00Z"/>
          <w:rFonts w:ascii="Arial" w:hAnsi="Arial" w:cs="Arial"/>
          <w:b/>
          <w:sz w:val="22"/>
          <w:szCs w:val="22"/>
        </w:rPr>
      </w:pPr>
    </w:p>
    <w:p w14:paraId="1A31CBCC" w14:textId="0D9A4EFA" w:rsidR="00562D7D" w:rsidRDefault="00562D7D" w:rsidP="00562D7D">
      <w:pPr>
        <w:pStyle w:val="ListParagraph"/>
        <w:numPr>
          <w:ilvl w:val="0"/>
          <w:numId w:val="7"/>
        </w:numPr>
        <w:rPr>
          <w:ins w:id="221" w:author="Christoph Sax" w:date="2019-05-11T17:03:00Z"/>
          <w:rFonts w:ascii="Arial" w:hAnsi="Arial" w:cs="Arial"/>
          <w:sz w:val="22"/>
          <w:szCs w:val="22"/>
        </w:rPr>
      </w:pPr>
      <w:ins w:id="222" w:author="Christoph Sax" w:date="2019-05-11T16:59:00Z">
        <w:r w:rsidRPr="00562D7D">
          <w:rPr>
            <w:rFonts w:ascii="Arial" w:hAnsi="Arial" w:cs="Arial"/>
            <w:sz w:val="22"/>
            <w:szCs w:val="22"/>
            <w:rPrChange w:id="223" w:author="Christoph Sax" w:date="2019-05-11T17:00:00Z">
              <w:rPr>
                <w:rFonts w:ascii="Arial" w:hAnsi="Arial" w:cs="Arial"/>
                <w:b/>
                <w:sz w:val="22"/>
                <w:szCs w:val="22"/>
              </w:rPr>
            </w:rPrChange>
          </w:rPr>
          <w:t xml:space="preserve">Should </w:t>
        </w:r>
      </w:ins>
      <w:ins w:id="224" w:author="Christoph Sax" w:date="2019-05-11T17:00:00Z">
        <w:r w:rsidRPr="00562D7D">
          <w:rPr>
            <w:rFonts w:ascii="Arial" w:hAnsi="Arial" w:cs="Arial"/>
            <w:sz w:val="22"/>
            <w:szCs w:val="22"/>
            <w:rPrChange w:id="225" w:author="Christoph Sax" w:date="2019-05-11T17:00:00Z">
              <w:rPr>
                <w:rFonts w:ascii="Arial" w:hAnsi="Arial" w:cs="Arial"/>
                <w:b/>
                <w:sz w:val="22"/>
                <w:szCs w:val="22"/>
              </w:rPr>
            </w:rPrChange>
          </w:rPr>
          <w:t>the annual values be restrained?</w:t>
        </w:r>
      </w:ins>
    </w:p>
    <w:p w14:paraId="73D48BAF" w14:textId="047116D8" w:rsidR="00CB1B8C" w:rsidRPr="00562D7D" w:rsidRDefault="00CB1B8C" w:rsidP="00562D7D">
      <w:pPr>
        <w:pStyle w:val="ListParagraph"/>
        <w:numPr>
          <w:ilvl w:val="0"/>
          <w:numId w:val="7"/>
        </w:numPr>
        <w:rPr>
          <w:ins w:id="226" w:author="Christoph Sax" w:date="2019-05-11T16:59:00Z"/>
          <w:rFonts w:ascii="Arial" w:hAnsi="Arial" w:cs="Arial"/>
          <w:sz w:val="22"/>
          <w:szCs w:val="22"/>
          <w:rPrChange w:id="227" w:author="Christoph Sax" w:date="2019-05-11T17:00:00Z">
            <w:rPr>
              <w:ins w:id="228" w:author="Christoph Sax" w:date="2019-05-11T16:59:00Z"/>
            </w:rPr>
          </w:rPrChange>
        </w:rPr>
        <w:pPrChange w:id="229" w:author="Christoph Sax" w:date="2019-05-11T16:59:00Z">
          <w:pPr/>
        </w:pPrChange>
      </w:pPr>
      <w:ins w:id="230" w:author="Christoph Sax" w:date="2019-05-11T17:03:00Z">
        <w:r>
          <w:rPr>
            <w:rFonts w:ascii="Arial" w:hAnsi="Arial" w:cs="Arial"/>
            <w:sz w:val="22"/>
            <w:szCs w:val="22"/>
          </w:rPr>
          <w:t>Force spec</w:t>
        </w:r>
      </w:ins>
    </w:p>
    <w:p w14:paraId="002DE1D1" w14:textId="7B3CCB64" w:rsidR="00562D7D" w:rsidRPr="00CB1B8C" w:rsidRDefault="00562D7D" w:rsidP="00562D7D">
      <w:pPr>
        <w:pStyle w:val="ListParagraph"/>
        <w:rPr>
          <w:ins w:id="231" w:author="Christoph Sax" w:date="2019-05-11T17:00:00Z"/>
          <w:rFonts w:ascii="Arial" w:hAnsi="Arial" w:cs="Arial"/>
          <w:b/>
          <w:sz w:val="22"/>
          <w:szCs w:val="22"/>
          <w:rPrChange w:id="232" w:author="Christoph Sax" w:date="2019-05-11T17:08:00Z">
            <w:rPr>
              <w:ins w:id="233" w:author="Christoph Sax" w:date="2019-05-11T17:00:00Z"/>
              <w:rFonts w:ascii="Arial" w:hAnsi="Arial" w:cs="Arial"/>
              <w:sz w:val="22"/>
              <w:szCs w:val="22"/>
            </w:rPr>
          </w:rPrChange>
        </w:rPr>
      </w:pPr>
    </w:p>
    <w:p w14:paraId="530FFF1D" w14:textId="2892225D" w:rsidR="00562D7D" w:rsidRPr="00CB1B8C" w:rsidRDefault="00CB1B8C" w:rsidP="00CB1B8C">
      <w:pPr>
        <w:rPr>
          <w:ins w:id="234" w:author="Christoph Sax" w:date="2019-05-11T17:00:00Z"/>
          <w:rFonts w:ascii="Arial" w:hAnsi="Arial" w:cs="Arial"/>
          <w:b/>
          <w:sz w:val="22"/>
          <w:szCs w:val="22"/>
          <w:rPrChange w:id="235" w:author="Christoph Sax" w:date="2019-05-11T17:08:00Z">
            <w:rPr>
              <w:ins w:id="236" w:author="Christoph Sax" w:date="2019-05-11T17:00:00Z"/>
            </w:rPr>
          </w:rPrChange>
        </w:rPr>
        <w:pPrChange w:id="237" w:author="Christoph Sax" w:date="2019-05-11T17:07:00Z">
          <w:pPr>
            <w:pStyle w:val="ListParagraph"/>
            <w:numPr>
              <w:numId w:val="7"/>
            </w:numPr>
            <w:ind w:hanging="360"/>
          </w:pPr>
        </w:pPrChange>
      </w:pPr>
      <w:ins w:id="238" w:author="Christoph Sax" w:date="2019-05-11T17:08:00Z">
        <w:r w:rsidRPr="00CB1B8C">
          <w:rPr>
            <w:rFonts w:ascii="Arial" w:hAnsi="Arial" w:cs="Arial"/>
            <w:b/>
            <w:sz w:val="22"/>
            <w:szCs w:val="22"/>
            <w:rPrChange w:id="239" w:author="Christoph Sax" w:date="2019-05-11T17:08:00Z">
              <w:rPr>
                <w:rFonts w:ascii="Arial" w:hAnsi="Arial" w:cs="Arial"/>
                <w:sz w:val="22"/>
                <w:szCs w:val="22"/>
              </w:rPr>
            </w:rPrChange>
          </w:rPr>
          <w:t>Indirect vs direct adjustment</w:t>
        </w:r>
      </w:ins>
    </w:p>
    <w:p w14:paraId="4A7A29D8" w14:textId="77777777" w:rsidR="00562D7D" w:rsidRDefault="00562D7D" w:rsidP="00562D7D">
      <w:pPr>
        <w:rPr>
          <w:ins w:id="240" w:author="Christoph Sax" w:date="2019-05-11T16:58:00Z"/>
          <w:rFonts w:ascii="Arial" w:hAnsi="Arial" w:cs="Arial"/>
          <w:b/>
          <w:sz w:val="22"/>
          <w:szCs w:val="22"/>
        </w:rPr>
      </w:pPr>
    </w:p>
    <w:p w14:paraId="349F7AE7" w14:textId="64EEC016" w:rsidR="00CB1B8C" w:rsidRDefault="00CB1B8C" w:rsidP="00CB1B8C">
      <w:pPr>
        <w:rPr>
          <w:ins w:id="241" w:author="Christoph Sax" w:date="2019-05-11T17:08:00Z"/>
          <w:rFonts w:ascii="Arial" w:hAnsi="Arial" w:cs="Arial"/>
          <w:b/>
          <w:sz w:val="22"/>
          <w:szCs w:val="22"/>
        </w:rPr>
      </w:pPr>
      <w:ins w:id="242" w:author="Christoph Sax" w:date="2019-05-11T17:07:00Z">
        <w:r>
          <w:rPr>
            <w:rFonts w:ascii="Arial" w:hAnsi="Arial" w:cs="Arial"/>
            <w:b/>
            <w:sz w:val="22"/>
            <w:szCs w:val="22"/>
          </w:rPr>
          <w:t xml:space="preserve">PART V: </w:t>
        </w:r>
        <w:r>
          <w:rPr>
            <w:rFonts w:ascii="Arial" w:hAnsi="Arial" w:cs="Arial"/>
            <w:b/>
            <w:sz w:val="22"/>
            <w:szCs w:val="22"/>
          </w:rPr>
          <w:t xml:space="preserve">Quality </w:t>
        </w:r>
      </w:ins>
      <w:ins w:id="243" w:author="Christoph Sax" w:date="2019-05-11T17:08:00Z">
        <w:r>
          <w:rPr>
            <w:rFonts w:ascii="Arial" w:hAnsi="Arial" w:cs="Arial"/>
            <w:b/>
            <w:sz w:val="22"/>
            <w:szCs w:val="22"/>
          </w:rPr>
          <w:t>assessment</w:t>
        </w:r>
      </w:ins>
    </w:p>
    <w:p w14:paraId="090E087E" w14:textId="364BF03F" w:rsidR="00CB1B8C" w:rsidRDefault="00CB1B8C" w:rsidP="00CB1B8C">
      <w:pPr>
        <w:rPr>
          <w:ins w:id="244" w:author="Christoph Sax" w:date="2019-05-11T17:08:00Z"/>
          <w:rFonts w:ascii="Arial" w:hAnsi="Arial" w:cs="Arial"/>
          <w:b/>
          <w:sz w:val="22"/>
          <w:szCs w:val="22"/>
        </w:rPr>
      </w:pPr>
    </w:p>
    <w:p w14:paraId="1A4C7C14" w14:textId="00DB59E8" w:rsidR="00CB1B8C" w:rsidRDefault="00CB1B8C" w:rsidP="00CB1B8C">
      <w:pPr>
        <w:rPr>
          <w:ins w:id="245" w:author="Christoph Sax" w:date="2019-05-11T17:08:00Z"/>
          <w:rFonts w:ascii="Arial" w:hAnsi="Arial" w:cs="Arial"/>
          <w:b/>
          <w:sz w:val="22"/>
          <w:szCs w:val="22"/>
        </w:rPr>
      </w:pPr>
      <w:ins w:id="246" w:author="Christoph Sax" w:date="2019-05-11T17:08:00Z">
        <w:r>
          <w:rPr>
            <w:rFonts w:ascii="Arial" w:hAnsi="Arial" w:cs="Arial"/>
            <w:b/>
            <w:sz w:val="22"/>
            <w:szCs w:val="22"/>
          </w:rPr>
          <w:t>Quality measures</w:t>
        </w:r>
      </w:ins>
    </w:p>
    <w:p w14:paraId="7A14C436" w14:textId="09B84EE5" w:rsidR="00CB1B8C" w:rsidRDefault="00CB1B8C" w:rsidP="00CB1B8C">
      <w:pPr>
        <w:rPr>
          <w:ins w:id="247" w:author="Christoph Sax" w:date="2019-05-11T17:08:00Z"/>
          <w:rFonts w:ascii="Arial" w:hAnsi="Arial" w:cs="Arial"/>
          <w:b/>
          <w:sz w:val="22"/>
          <w:szCs w:val="22"/>
        </w:rPr>
      </w:pPr>
    </w:p>
    <w:p w14:paraId="38DE5B2A" w14:textId="21A5FF67" w:rsidR="00CB1B8C" w:rsidRPr="00CB1B8C" w:rsidRDefault="00CB1B8C" w:rsidP="00CB1B8C">
      <w:pPr>
        <w:pStyle w:val="ListParagraph"/>
        <w:numPr>
          <w:ilvl w:val="0"/>
          <w:numId w:val="7"/>
        </w:numPr>
        <w:rPr>
          <w:ins w:id="248" w:author="Christoph Sax" w:date="2019-05-11T17:08:00Z"/>
          <w:rFonts w:ascii="Arial" w:hAnsi="Arial" w:cs="Arial"/>
          <w:sz w:val="22"/>
          <w:szCs w:val="22"/>
          <w:rPrChange w:id="249" w:author="Christoph Sax" w:date="2019-05-11T17:10:00Z">
            <w:rPr>
              <w:ins w:id="250" w:author="Christoph Sax" w:date="2019-05-11T17:08:00Z"/>
              <w:rFonts w:ascii="Arial" w:hAnsi="Arial" w:cs="Arial"/>
              <w:b/>
              <w:sz w:val="22"/>
              <w:szCs w:val="22"/>
            </w:rPr>
          </w:rPrChange>
        </w:rPr>
        <w:pPrChange w:id="251" w:author="Christoph Sax" w:date="2019-05-11T17:10:00Z">
          <w:pPr/>
        </w:pPrChange>
      </w:pPr>
      <w:ins w:id="252" w:author="Christoph Sax" w:date="2019-05-11T17:08:00Z">
        <w:r w:rsidRPr="00CB1B8C">
          <w:rPr>
            <w:rFonts w:ascii="Arial" w:hAnsi="Arial" w:cs="Arial"/>
            <w:sz w:val="22"/>
            <w:szCs w:val="22"/>
            <w:rPrChange w:id="253" w:author="Christoph Sax" w:date="2019-05-11T17:08:00Z">
              <w:rPr>
                <w:rFonts w:ascii="Arial" w:hAnsi="Arial" w:cs="Arial"/>
                <w:b/>
                <w:sz w:val="22"/>
                <w:szCs w:val="22"/>
              </w:rPr>
            </w:rPrChange>
          </w:rPr>
          <w:t xml:space="preserve">M </w:t>
        </w:r>
      </w:ins>
      <w:ins w:id="254" w:author="Christoph Sax" w:date="2019-05-11T17:10:00Z">
        <w:r w:rsidR="00946397">
          <w:rPr>
            <w:rFonts w:ascii="Arial" w:hAnsi="Arial" w:cs="Arial"/>
            <w:sz w:val="22"/>
            <w:szCs w:val="22"/>
          </w:rPr>
          <w:t>statistic</w:t>
        </w:r>
      </w:ins>
      <w:ins w:id="255" w:author="Christoph Sax" w:date="2019-05-11T17:11:00Z">
        <w:r w:rsidR="00946397">
          <w:rPr>
            <w:rFonts w:ascii="Arial" w:hAnsi="Arial" w:cs="Arial"/>
            <w:sz w:val="22"/>
            <w:szCs w:val="22"/>
          </w:rPr>
          <w:t>s</w:t>
        </w:r>
      </w:ins>
    </w:p>
    <w:p w14:paraId="797620B9" w14:textId="07BADA01" w:rsidR="00CB1B8C" w:rsidRPr="00CB1B8C" w:rsidRDefault="00CB1B8C" w:rsidP="00CB1B8C">
      <w:pPr>
        <w:pStyle w:val="ListParagraph"/>
        <w:numPr>
          <w:ilvl w:val="0"/>
          <w:numId w:val="7"/>
        </w:numPr>
        <w:rPr>
          <w:ins w:id="256" w:author="Christoph Sax" w:date="2019-05-11T17:07:00Z"/>
          <w:rFonts w:ascii="Arial" w:hAnsi="Arial" w:cs="Arial"/>
          <w:sz w:val="22"/>
          <w:szCs w:val="22"/>
          <w:rPrChange w:id="257" w:author="Christoph Sax" w:date="2019-05-11T17:08:00Z">
            <w:rPr>
              <w:ins w:id="258" w:author="Christoph Sax" w:date="2019-05-11T17:07:00Z"/>
              <w:rFonts w:ascii="Arial" w:hAnsi="Arial" w:cs="Arial"/>
              <w:b/>
              <w:sz w:val="22"/>
              <w:szCs w:val="22"/>
            </w:rPr>
          </w:rPrChange>
        </w:rPr>
        <w:pPrChange w:id="259" w:author="Christoph Sax" w:date="2019-05-11T17:08:00Z">
          <w:pPr/>
        </w:pPrChange>
      </w:pPr>
      <w:ins w:id="260" w:author="Christoph Sax" w:date="2019-05-11T17:08:00Z">
        <w:r w:rsidRPr="00CB1B8C">
          <w:rPr>
            <w:rFonts w:ascii="Arial" w:hAnsi="Arial" w:cs="Arial"/>
            <w:sz w:val="22"/>
            <w:szCs w:val="22"/>
            <w:rPrChange w:id="261" w:author="Christoph Sax" w:date="2019-05-11T17:08:00Z">
              <w:rPr>
                <w:rFonts w:ascii="Arial" w:hAnsi="Arial" w:cs="Arial"/>
                <w:b/>
                <w:sz w:val="22"/>
                <w:szCs w:val="22"/>
              </w:rPr>
            </w:rPrChange>
          </w:rPr>
          <w:t>Other stuff</w:t>
        </w:r>
      </w:ins>
    </w:p>
    <w:p w14:paraId="75A057C1" w14:textId="77777777" w:rsidR="00562D7D" w:rsidRDefault="00562D7D" w:rsidP="00562D7D">
      <w:pPr>
        <w:rPr>
          <w:ins w:id="262" w:author="Christoph Sax" w:date="2019-05-11T16:58:00Z"/>
          <w:rFonts w:ascii="Arial" w:hAnsi="Arial" w:cs="Arial"/>
          <w:b/>
          <w:sz w:val="22"/>
          <w:szCs w:val="22"/>
        </w:rPr>
      </w:pPr>
    </w:p>
    <w:p w14:paraId="5781A246" w14:textId="77777777" w:rsidR="00CB1B8C" w:rsidRDefault="00CB1B8C" w:rsidP="00CB1B8C">
      <w:pPr>
        <w:rPr>
          <w:ins w:id="263" w:author="Christoph Sax" w:date="2019-05-11T17:08:00Z"/>
          <w:rFonts w:ascii="Arial" w:hAnsi="Arial" w:cs="Arial"/>
          <w:b/>
          <w:sz w:val="22"/>
          <w:szCs w:val="22"/>
        </w:rPr>
      </w:pPr>
      <w:ins w:id="264" w:author="Christoph Sax" w:date="2019-05-11T17:08:00Z">
        <w:r>
          <w:rPr>
            <w:rFonts w:ascii="Arial" w:hAnsi="Arial" w:cs="Arial"/>
            <w:b/>
            <w:sz w:val="22"/>
            <w:szCs w:val="22"/>
          </w:rPr>
          <w:t>Revisions</w:t>
        </w:r>
      </w:ins>
    </w:p>
    <w:p w14:paraId="233B2AFA" w14:textId="77777777" w:rsidR="00CB1B8C" w:rsidRDefault="00CB1B8C" w:rsidP="00CB1B8C">
      <w:pPr>
        <w:rPr>
          <w:ins w:id="265" w:author="Christoph Sax" w:date="2019-05-11T17:08:00Z"/>
          <w:rFonts w:ascii="Arial" w:hAnsi="Arial" w:cs="Arial"/>
          <w:b/>
          <w:sz w:val="22"/>
          <w:szCs w:val="22"/>
        </w:rPr>
      </w:pPr>
    </w:p>
    <w:p w14:paraId="2FEC809A" w14:textId="77777777" w:rsidR="00CB1B8C" w:rsidRPr="00B94CCC" w:rsidRDefault="00CB1B8C" w:rsidP="00CB1B8C">
      <w:pPr>
        <w:pStyle w:val="ListParagraph"/>
        <w:numPr>
          <w:ilvl w:val="0"/>
          <w:numId w:val="7"/>
        </w:numPr>
        <w:rPr>
          <w:ins w:id="266" w:author="Christoph Sax" w:date="2019-05-11T17:08:00Z"/>
          <w:rFonts w:ascii="Arial" w:hAnsi="Arial" w:cs="Arial"/>
          <w:sz w:val="22"/>
          <w:szCs w:val="22"/>
        </w:rPr>
      </w:pPr>
      <w:ins w:id="267" w:author="Christoph Sax" w:date="2019-05-11T17:08:00Z">
        <w:r>
          <w:rPr>
            <w:rFonts w:ascii="Arial" w:hAnsi="Arial" w:cs="Arial"/>
            <w:sz w:val="22"/>
            <w:szCs w:val="22"/>
          </w:rPr>
          <w:t>How to measure?</w:t>
        </w:r>
      </w:ins>
    </w:p>
    <w:p w14:paraId="6A62A957" w14:textId="6792691C" w:rsidR="00CB1B8C" w:rsidRPr="00CB1B8C" w:rsidRDefault="00CB1B8C" w:rsidP="00CB1B8C">
      <w:pPr>
        <w:pStyle w:val="ListParagraph"/>
        <w:numPr>
          <w:ilvl w:val="0"/>
          <w:numId w:val="7"/>
        </w:numPr>
        <w:rPr>
          <w:ins w:id="268" w:author="Christoph Sax" w:date="2019-05-11T17:09:00Z"/>
          <w:rFonts w:ascii="Arial" w:hAnsi="Arial" w:cs="Arial"/>
          <w:sz w:val="22"/>
          <w:szCs w:val="22"/>
          <w:rPrChange w:id="269" w:author="Christoph Sax" w:date="2019-05-11T17:10:00Z">
            <w:rPr>
              <w:ins w:id="270" w:author="Christoph Sax" w:date="2019-05-11T17:09:00Z"/>
            </w:rPr>
          </w:rPrChange>
        </w:rPr>
        <w:pPrChange w:id="271" w:author="Christoph Sax" w:date="2019-05-11T17:10:00Z">
          <w:pPr/>
        </w:pPrChange>
      </w:pPr>
      <w:ins w:id="272" w:author="Christoph Sax" w:date="2019-05-11T17:08:00Z">
        <w:r>
          <w:rPr>
            <w:rFonts w:ascii="Arial" w:hAnsi="Arial" w:cs="Arial"/>
            <w:sz w:val="22"/>
            <w:szCs w:val="22"/>
          </w:rPr>
          <w:t xml:space="preserve">Should the model be reestimated? </w:t>
        </w:r>
      </w:ins>
    </w:p>
    <w:p w14:paraId="6607516F" w14:textId="77777777" w:rsidR="00CB1B8C" w:rsidRDefault="00CB1B8C" w:rsidP="00CB1B8C">
      <w:pPr>
        <w:pStyle w:val="ListParagraph"/>
        <w:numPr>
          <w:ilvl w:val="0"/>
          <w:numId w:val="7"/>
        </w:numPr>
        <w:rPr>
          <w:ins w:id="273" w:author="Christoph Sax" w:date="2019-05-11T17:09:00Z"/>
          <w:rFonts w:ascii="Arial" w:hAnsi="Arial" w:cs="Arial"/>
          <w:sz w:val="22"/>
          <w:szCs w:val="22"/>
        </w:rPr>
      </w:pPr>
      <w:ins w:id="274" w:author="Christoph Sax" w:date="2019-05-11T17:09:00Z">
        <w:r>
          <w:rPr>
            <w:rFonts w:ascii="Arial" w:hAnsi="Arial" w:cs="Arial"/>
            <w:sz w:val="22"/>
            <w:szCs w:val="22"/>
          </w:rPr>
          <w:t>slidingspan, history</w:t>
        </w:r>
      </w:ins>
    </w:p>
    <w:p w14:paraId="663B066D" w14:textId="77777777" w:rsidR="00562D7D" w:rsidRPr="005A6C32" w:rsidRDefault="00562D7D" w:rsidP="005A6C32">
      <w:pPr>
        <w:rPr>
          <w:rFonts w:ascii="Arial" w:hAnsi="Arial" w:cs="Arial"/>
          <w:b/>
          <w:sz w:val="22"/>
          <w:szCs w:val="22"/>
        </w:rPr>
      </w:pPr>
      <w:bookmarkStart w:id="275" w:name="_GoBack"/>
      <w:bookmarkEnd w:id="275"/>
    </w:p>
    <w:sectPr w:rsidR="00562D7D"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2"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B018D"/>
    <w:multiLevelType w:val="hybridMultilevel"/>
    <w:tmpl w:val="CF12766C"/>
    <w:lvl w:ilvl="0" w:tplc="512EE78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F0210"/>
    <w:multiLevelType w:val="hybridMultilevel"/>
    <w:tmpl w:val="6700DE5E"/>
    <w:lvl w:ilvl="0" w:tplc="A5DEE43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B76F1"/>
    <w:multiLevelType w:val="hybridMultilevel"/>
    <w:tmpl w:val="F0C0AF96"/>
    <w:lvl w:ilvl="0" w:tplc="4CDE764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4"/>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 Sax">
    <w15:presenceInfo w15:providerId="Windows Live" w15:userId="62d0ee3a63b953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F"/>
    <w:rsid w:val="000247EB"/>
    <w:rsid w:val="00042233"/>
    <w:rsid w:val="00254D20"/>
    <w:rsid w:val="0034693B"/>
    <w:rsid w:val="00355622"/>
    <w:rsid w:val="003E36A3"/>
    <w:rsid w:val="00540F51"/>
    <w:rsid w:val="00562D7D"/>
    <w:rsid w:val="005727A2"/>
    <w:rsid w:val="005A6C32"/>
    <w:rsid w:val="005E08D1"/>
    <w:rsid w:val="00605375"/>
    <w:rsid w:val="006C180E"/>
    <w:rsid w:val="006D5366"/>
    <w:rsid w:val="006D53D7"/>
    <w:rsid w:val="007122CC"/>
    <w:rsid w:val="007B32B7"/>
    <w:rsid w:val="007B58C3"/>
    <w:rsid w:val="007F0AA9"/>
    <w:rsid w:val="00814ACC"/>
    <w:rsid w:val="00845020"/>
    <w:rsid w:val="00864DDD"/>
    <w:rsid w:val="008810E5"/>
    <w:rsid w:val="008A64B8"/>
    <w:rsid w:val="009308A7"/>
    <w:rsid w:val="00946397"/>
    <w:rsid w:val="009548AD"/>
    <w:rsid w:val="009707DC"/>
    <w:rsid w:val="009A40E2"/>
    <w:rsid w:val="00A2272E"/>
    <w:rsid w:val="00A60014"/>
    <w:rsid w:val="00A9649B"/>
    <w:rsid w:val="00AA115D"/>
    <w:rsid w:val="00AD1BE8"/>
    <w:rsid w:val="00B826E0"/>
    <w:rsid w:val="00B927EB"/>
    <w:rsid w:val="00BF7241"/>
    <w:rsid w:val="00CB1B8C"/>
    <w:rsid w:val="00CB39B0"/>
    <w:rsid w:val="00CD33DB"/>
    <w:rsid w:val="00CD43EE"/>
    <w:rsid w:val="00CF14F8"/>
    <w:rsid w:val="00D55758"/>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 w:type="paragraph" w:styleId="ListParagraph">
    <w:name w:val="List Paragraph"/>
    <w:basedOn w:val="Normal"/>
    <w:uiPriority w:val="34"/>
    <w:qFormat/>
    <w:rsid w:val="00A9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97ED-ACBF-AF4C-84FF-528C7722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Christoph Sax</cp:lastModifiedBy>
  <cp:revision>5</cp:revision>
  <cp:lastPrinted>2016-07-26T14:28:00Z</cp:lastPrinted>
  <dcterms:created xsi:type="dcterms:W3CDTF">2019-05-11T14:37:00Z</dcterms:created>
  <dcterms:modified xsi:type="dcterms:W3CDTF">2019-05-11T15:11:00Z</dcterms:modified>
</cp:coreProperties>
</file>